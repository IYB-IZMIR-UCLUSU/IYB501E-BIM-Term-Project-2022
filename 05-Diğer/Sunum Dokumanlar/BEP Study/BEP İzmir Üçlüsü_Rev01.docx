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19EB4" w14:textId="497CEDF9" w:rsidR="00B412E9" w:rsidRPr="007E20B9" w:rsidRDefault="00B412E9" w:rsidP="00B412E9">
      <w:pPr>
        <w:pStyle w:val="Default"/>
      </w:pPr>
    </w:p>
    <w:p w14:paraId="58C23416" w14:textId="77777777" w:rsidR="00B412E9" w:rsidRPr="007E20B9" w:rsidRDefault="00B412E9" w:rsidP="00B412E9">
      <w:pPr>
        <w:pStyle w:val="Default"/>
      </w:pPr>
    </w:p>
    <w:p w14:paraId="7F7DEDBC" w14:textId="3C124DDB" w:rsidR="00B412E9" w:rsidRPr="007E20B9" w:rsidRDefault="00B412E9" w:rsidP="00B412E9">
      <w:pPr>
        <w:pStyle w:val="Default"/>
        <w:jc w:val="center"/>
      </w:pPr>
      <w:r w:rsidRPr="007E20B9">
        <w:rPr>
          <w:noProof/>
        </w:rPr>
        <w:drawing>
          <wp:inline distT="0" distB="0" distL="0" distR="0" wp14:anchorId="5FD17B34" wp14:editId="72477FBB">
            <wp:extent cx="2230120" cy="662743"/>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0178" cy="668704"/>
                    </a:xfrm>
                    <a:prstGeom prst="rect">
                      <a:avLst/>
                    </a:prstGeom>
                  </pic:spPr>
                </pic:pic>
              </a:graphicData>
            </a:graphic>
          </wp:inline>
        </w:drawing>
      </w:r>
    </w:p>
    <w:p w14:paraId="5CB05213" w14:textId="58C831C8" w:rsidR="00B412E9" w:rsidRPr="007E20B9" w:rsidRDefault="00B412E9" w:rsidP="00B412E9">
      <w:pPr>
        <w:jc w:val="center"/>
        <w:rPr>
          <w:lang w:val="en-US"/>
        </w:rPr>
      </w:pPr>
      <w:r w:rsidRPr="007E20B9">
        <w:rPr>
          <w:lang w:val="en-US"/>
        </w:rPr>
        <w:t xml:space="preserve"> </w:t>
      </w:r>
    </w:p>
    <w:p w14:paraId="132AA438" w14:textId="77777777" w:rsidR="00B412E9" w:rsidRPr="007E20B9" w:rsidRDefault="00B412E9" w:rsidP="00B412E9">
      <w:pPr>
        <w:jc w:val="center"/>
        <w:rPr>
          <w:lang w:val="en-US"/>
        </w:rPr>
      </w:pPr>
    </w:p>
    <w:p w14:paraId="66432B2F" w14:textId="35EA97C3" w:rsidR="00B412E9" w:rsidRPr="007E20B9" w:rsidRDefault="00B412E9" w:rsidP="00B412E9">
      <w:pPr>
        <w:jc w:val="center"/>
        <w:rPr>
          <w:lang w:val="en-US"/>
        </w:rPr>
      </w:pPr>
    </w:p>
    <w:p w14:paraId="03CCDAA7" w14:textId="77777777" w:rsidR="00B412E9" w:rsidRPr="007E20B9" w:rsidRDefault="00B412E9" w:rsidP="00B412E9">
      <w:pPr>
        <w:jc w:val="center"/>
        <w:rPr>
          <w:lang w:val="en-US"/>
        </w:rPr>
      </w:pPr>
    </w:p>
    <w:p w14:paraId="28D60781" w14:textId="709DB7D7" w:rsidR="00B412E9" w:rsidRPr="007E20B9" w:rsidRDefault="00B412E9" w:rsidP="00B412E9">
      <w:pPr>
        <w:jc w:val="center"/>
        <w:rPr>
          <w:b/>
          <w:bCs/>
          <w:sz w:val="48"/>
          <w:szCs w:val="48"/>
          <w:lang w:val="en-US"/>
        </w:rPr>
      </w:pPr>
      <w:r w:rsidRPr="007E20B9">
        <w:rPr>
          <w:b/>
          <w:bCs/>
          <w:sz w:val="48"/>
          <w:szCs w:val="48"/>
          <w:lang w:val="en-US"/>
        </w:rPr>
        <w:t>BIM PROJECT EXECUTION PLAN</w:t>
      </w:r>
    </w:p>
    <w:p w14:paraId="6DA2A478" w14:textId="75D0B5C1" w:rsidR="00B412E9" w:rsidRPr="007E20B9" w:rsidRDefault="00B412E9" w:rsidP="00B412E9">
      <w:pPr>
        <w:jc w:val="center"/>
        <w:rPr>
          <w:i/>
          <w:iCs/>
          <w:sz w:val="28"/>
          <w:szCs w:val="28"/>
          <w:lang w:val="en-US"/>
        </w:rPr>
      </w:pPr>
      <w:r w:rsidRPr="007E20B9">
        <w:rPr>
          <w:i/>
          <w:iCs/>
          <w:sz w:val="28"/>
          <w:szCs w:val="28"/>
          <w:lang w:val="en-US"/>
        </w:rPr>
        <w:t>FOR</w:t>
      </w:r>
    </w:p>
    <w:p w14:paraId="142B2F89" w14:textId="71AA1F99" w:rsidR="00B412E9" w:rsidRPr="007E20B9" w:rsidRDefault="00B412E9" w:rsidP="00B412E9">
      <w:pPr>
        <w:jc w:val="center"/>
        <w:rPr>
          <w:b/>
          <w:bCs/>
          <w:sz w:val="28"/>
          <w:szCs w:val="28"/>
          <w:lang w:val="en-US"/>
        </w:rPr>
      </w:pPr>
      <w:r w:rsidRPr="007E20B9">
        <w:rPr>
          <w:b/>
          <w:bCs/>
          <w:sz w:val="28"/>
          <w:szCs w:val="28"/>
          <w:lang w:val="en-US"/>
        </w:rPr>
        <w:t xml:space="preserve">IZMIR </w:t>
      </w:r>
      <w:del w:id="0" w:author="Eray Uzun" w:date="2022-11-03T22:22:00Z">
        <w:r w:rsidRPr="007E20B9" w:rsidDel="00017F20">
          <w:rPr>
            <w:b/>
            <w:bCs/>
            <w:sz w:val="28"/>
            <w:szCs w:val="28"/>
            <w:lang w:val="en-US"/>
          </w:rPr>
          <w:delText>ENTEGRATED</w:delText>
        </w:r>
      </w:del>
      <w:ins w:id="1" w:author="Eray Uzun" w:date="2022-11-03T22:22:00Z">
        <w:r w:rsidR="00017F20">
          <w:rPr>
            <w:b/>
            <w:bCs/>
            <w:sz w:val="28"/>
            <w:szCs w:val="28"/>
            <w:lang w:val="en-US"/>
          </w:rPr>
          <w:t>INTEGRATED</w:t>
        </w:r>
      </w:ins>
      <w:r w:rsidRPr="007E20B9">
        <w:rPr>
          <w:b/>
          <w:bCs/>
          <w:sz w:val="28"/>
          <w:szCs w:val="28"/>
          <w:lang w:val="en-US"/>
        </w:rPr>
        <w:t xml:space="preserve"> HEALTH CAMPUS PROJECT</w:t>
      </w:r>
    </w:p>
    <w:p w14:paraId="66794814" w14:textId="0EA8F426" w:rsidR="00B412E9" w:rsidRPr="007E20B9" w:rsidRDefault="00B412E9" w:rsidP="00B412E9">
      <w:pPr>
        <w:jc w:val="center"/>
        <w:rPr>
          <w:b/>
          <w:bCs/>
          <w:sz w:val="28"/>
          <w:szCs w:val="28"/>
          <w:lang w:val="en-US"/>
        </w:rPr>
      </w:pPr>
      <w:r w:rsidRPr="007E20B9">
        <w:rPr>
          <w:b/>
          <w:bCs/>
          <w:sz w:val="28"/>
          <w:szCs w:val="28"/>
          <w:lang w:val="en-US"/>
        </w:rPr>
        <w:t>INTENSIVE CARE UNITS (ICU) BIM EXECUTION PLAN</w:t>
      </w:r>
    </w:p>
    <w:p w14:paraId="52316150" w14:textId="1355ECC4" w:rsidR="00B412E9" w:rsidRPr="007E20B9" w:rsidRDefault="00B412E9" w:rsidP="00B412E9">
      <w:pPr>
        <w:jc w:val="center"/>
        <w:rPr>
          <w:i/>
          <w:iCs/>
          <w:sz w:val="24"/>
          <w:szCs w:val="24"/>
          <w:lang w:val="en-US"/>
        </w:rPr>
      </w:pPr>
      <w:r w:rsidRPr="007E20B9">
        <w:rPr>
          <w:i/>
          <w:iCs/>
          <w:sz w:val="24"/>
          <w:szCs w:val="24"/>
          <w:lang w:val="en-US"/>
        </w:rPr>
        <w:t>DEVELOPED BY</w:t>
      </w:r>
    </w:p>
    <w:p w14:paraId="6268DF3C" w14:textId="39371727" w:rsidR="00B412E9" w:rsidRPr="007E20B9" w:rsidRDefault="00B412E9" w:rsidP="00B412E9">
      <w:pPr>
        <w:jc w:val="center"/>
        <w:rPr>
          <w:b/>
          <w:bCs/>
          <w:sz w:val="28"/>
          <w:szCs w:val="28"/>
          <w:lang w:val="en-US"/>
        </w:rPr>
      </w:pPr>
      <w:r w:rsidRPr="007E20B9">
        <w:rPr>
          <w:b/>
          <w:bCs/>
          <w:sz w:val="28"/>
          <w:szCs w:val="28"/>
          <w:lang w:val="en-US"/>
        </w:rPr>
        <w:t>GROUP İZMİR ÜÇLÜSÜ</w:t>
      </w:r>
      <w:r w:rsidR="00CB6559">
        <w:rPr>
          <w:b/>
          <w:bCs/>
          <w:sz w:val="28"/>
          <w:szCs w:val="28"/>
          <w:lang w:val="en-US"/>
        </w:rPr>
        <w:t xml:space="preserve"> (IZU)</w:t>
      </w:r>
    </w:p>
    <w:p w14:paraId="75F07F44" w14:textId="264F522F" w:rsidR="00B412E9" w:rsidRPr="007E20B9" w:rsidRDefault="00B412E9" w:rsidP="00B412E9">
      <w:pPr>
        <w:jc w:val="center"/>
        <w:rPr>
          <w:b/>
          <w:bCs/>
          <w:sz w:val="28"/>
          <w:szCs w:val="28"/>
          <w:lang w:val="en-US"/>
        </w:rPr>
      </w:pPr>
    </w:p>
    <w:p w14:paraId="4C109FED" w14:textId="34D4328C" w:rsidR="00B412E9" w:rsidRPr="007E20B9" w:rsidRDefault="00B412E9" w:rsidP="00B412E9">
      <w:pPr>
        <w:jc w:val="center"/>
        <w:rPr>
          <w:b/>
          <w:bCs/>
          <w:sz w:val="28"/>
          <w:szCs w:val="28"/>
          <w:lang w:val="en-US"/>
        </w:rPr>
      </w:pPr>
    </w:p>
    <w:p w14:paraId="4BA3EA78" w14:textId="6A66CD9D" w:rsidR="00B412E9" w:rsidRPr="007E20B9" w:rsidRDefault="00B412E9" w:rsidP="00B412E9">
      <w:pPr>
        <w:jc w:val="center"/>
        <w:rPr>
          <w:b/>
          <w:bCs/>
          <w:sz w:val="28"/>
          <w:szCs w:val="28"/>
          <w:lang w:val="en-US"/>
        </w:rPr>
      </w:pPr>
    </w:p>
    <w:p w14:paraId="04EAFFF1" w14:textId="46697659" w:rsidR="00B412E9" w:rsidRPr="007E20B9" w:rsidRDefault="00B412E9" w:rsidP="00B412E9">
      <w:pPr>
        <w:jc w:val="center"/>
        <w:rPr>
          <w:b/>
          <w:bCs/>
          <w:sz w:val="28"/>
          <w:szCs w:val="28"/>
          <w:lang w:val="en-US"/>
        </w:rPr>
      </w:pPr>
    </w:p>
    <w:p w14:paraId="56EE1E34" w14:textId="0809A3FC" w:rsidR="00B412E9" w:rsidRPr="007E20B9" w:rsidRDefault="00B412E9" w:rsidP="00B412E9">
      <w:pPr>
        <w:jc w:val="center"/>
        <w:rPr>
          <w:b/>
          <w:bCs/>
          <w:sz w:val="28"/>
          <w:szCs w:val="28"/>
          <w:lang w:val="en-US"/>
        </w:rPr>
      </w:pPr>
    </w:p>
    <w:p w14:paraId="74E4AE05" w14:textId="03F4EDDB" w:rsidR="00B412E9" w:rsidRPr="007E20B9" w:rsidRDefault="00B412E9" w:rsidP="00B412E9">
      <w:pPr>
        <w:jc w:val="center"/>
        <w:rPr>
          <w:b/>
          <w:bCs/>
          <w:sz w:val="28"/>
          <w:szCs w:val="28"/>
          <w:lang w:val="en-US"/>
        </w:rPr>
      </w:pPr>
    </w:p>
    <w:p w14:paraId="66559DBC" w14:textId="7D911175" w:rsidR="00B412E9" w:rsidRPr="007E20B9" w:rsidRDefault="00B412E9" w:rsidP="00B412E9">
      <w:pPr>
        <w:jc w:val="center"/>
        <w:rPr>
          <w:b/>
          <w:bCs/>
          <w:sz w:val="28"/>
          <w:szCs w:val="28"/>
          <w:lang w:val="en-US"/>
        </w:rPr>
      </w:pPr>
    </w:p>
    <w:p w14:paraId="41579F61" w14:textId="598A190A" w:rsidR="00B412E9" w:rsidRPr="007E20B9" w:rsidRDefault="00B412E9" w:rsidP="00B412E9">
      <w:pPr>
        <w:jc w:val="center"/>
        <w:rPr>
          <w:b/>
          <w:bCs/>
          <w:sz w:val="28"/>
          <w:szCs w:val="28"/>
          <w:lang w:val="en-US"/>
        </w:rPr>
      </w:pPr>
    </w:p>
    <w:p w14:paraId="21EF7571" w14:textId="7A793D99" w:rsidR="00B412E9" w:rsidRPr="007E20B9" w:rsidRDefault="00B412E9" w:rsidP="00B412E9">
      <w:pPr>
        <w:jc w:val="center"/>
        <w:rPr>
          <w:b/>
          <w:bCs/>
          <w:sz w:val="28"/>
          <w:szCs w:val="28"/>
          <w:lang w:val="en-US"/>
        </w:rPr>
      </w:pPr>
    </w:p>
    <w:p w14:paraId="183D16B6" w14:textId="7A9D0EF8" w:rsidR="00B412E9" w:rsidRPr="007E20B9" w:rsidRDefault="00B412E9" w:rsidP="00B412E9">
      <w:pPr>
        <w:jc w:val="center"/>
        <w:rPr>
          <w:b/>
          <w:bCs/>
          <w:sz w:val="28"/>
          <w:szCs w:val="28"/>
          <w:lang w:val="en-US"/>
        </w:rPr>
      </w:pPr>
    </w:p>
    <w:p w14:paraId="395161D4" w14:textId="3E89B445" w:rsidR="00B412E9" w:rsidRPr="007E20B9" w:rsidRDefault="0090478C" w:rsidP="0090478C">
      <w:pPr>
        <w:rPr>
          <w:b/>
          <w:bCs/>
          <w:sz w:val="28"/>
          <w:szCs w:val="28"/>
          <w:lang w:val="en-US"/>
        </w:rPr>
      </w:pPr>
      <w:r w:rsidRPr="007E20B9">
        <w:rPr>
          <w:b/>
          <w:bCs/>
          <w:sz w:val="28"/>
          <w:szCs w:val="28"/>
          <w:lang w:val="en-US"/>
        </w:rPr>
        <w:br w:type="page"/>
      </w:r>
    </w:p>
    <w:sdt>
      <w:sdtPr>
        <w:rPr>
          <w:rFonts w:asciiTheme="minorHAnsi" w:eastAsiaTheme="minorEastAsia" w:hAnsiTheme="minorHAnsi" w:cstheme="minorBidi"/>
          <w:color w:val="auto"/>
          <w:sz w:val="21"/>
          <w:szCs w:val="21"/>
          <w:lang w:val="en-US"/>
        </w:rPr>
        <w:id w:val="773828985"/>
        <w:docPartObj>
          <w:docPartGallery w:val="Table of Contents"/>
          <w:docPartUnique/>
        </w:docPartObj>
      </w:sdtPr>
      <w:sdtEndPr>
        <w:rPr>
          <w:b/>
          <w:bCs/>
        </w:rPr>
      </w:sdtEndPr>
      <w:sdtContent>
        <w:p w14:paraId="5DC80E43" w14:textId="53DBA5DD" w:rsidR="00B412E9" w:rsidRPr="007E20B9" w:rsidRDefault="0090478C">
          <w:pPr>
            <w:pStyle w:val="TBal"/>
            <w:rPr>
              <w:lang w:val="en-US"/>
            </w:rPr>
          </w:pPr>
          <w:r w:rsidRPr="007E20B9">
            <w:rPr>
              <w:lang w:val="en-US"/>
            </w:rPr>
            <w:t>TABLE OF CONTENTS</w:t>
          </w:r>
        </w:p>
        <w:p w14:paraId="51A6D4E6" w14:textId="6632A048" w:rsidR="00DE5CF1" w:rsidRPr="007E20B9" w:rsidRDefault="00B412E9">
          <w:pPr>
            <w:pStyle w:val="T1"/>
            <w:tabs>
              <w:tab w:val="right" w:leader="dot" w:pos="9062"/>
            </w:tabs>
            <w:rPr>
              <w:rFonts w:cstheme="minorBidi"/>
              <w:noProof/>
              <w:sz w:val="22"/>
              <w:szCs w:val="22"/>
            </w:rPr>
          </w:pPr>
          <w:r w:rsidRPr="007E20B9">
            <w:fldChar w:fldCharType="begin"/>
          </w:r>
          <w:r w:rsidRPr="007E20B9">
            <w:instrText xml:space="preserve"> TOC \o "1-3" \h \z \u </w:instrText>
          </w:r>
          <w:r w:rsidRPr="007E20B9">
            <w:fldChar w:fldCharType="separate"/>
          </w:r>
          <w:hyperlink w:anchor="_Toc118328240" w:history="1">
            <w:r w:rsidR="00DE5CF1" w:rsidRPr="007E20B9">
              <w:rPr>
                <w:rStyle w:val="Kpr"/>
                <w:b/>
                <w:bCs/>
                <w:noProof/>
              </w:rPr>
              <w:t>SECTION A: BIM PROJECT EXECUTION PLAN OVERVIEW</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_Toc118328240 \h </w:instrText>
            </w:r>
            <w:r w:rsidR="00DE5CF1" w:rsidRPr="007E20B9">
              <w:rPr>
                <w:noProof/>
                <w:webHidden/>
              </w:rPr>
            </w:r>
            <w:r w:rsidR="00DE5CF1" w:rsidRPr="007E20B9">
              <w:rPr>
                <w:noProof/>
                <w:webHidden/>
              </w:rPr>
              <w:fldChar w:fldCharType="separate"/>
            </w:r>
            <w:r w:rsidR="00DE5CF1" w:rsidRPr="007E20B9">
              <w:rPr>
                <w:noProof/>
                <w:webHidden/>
              </w:rPr>
              <w:t>2</w:t>
            </w:r>
            <w:r w:rsidR="00DE5CF1" w:rsidRPr="007E20B9">
              <w:rPr>
                <w:noProof/>
                <w:webHidden/>
              </w:rPr>
              <w:fldChar w:fldCharType="end"/>
            </w:r>
          </w:hyperlink>
        </w:p>
        <w:p w14:paraId="08424F1A" w14:textId="46FC1BB3" w:rsidR="00DE5CF1" w:rsidRPr="007E20B9" w:rsidRDefault="007C1989">
          <w:pPr>
            <w:pStyle w:val="T1"/>
            <w:tabs>
              <w:tab w:val="right" w:leader="dot" w:pos="9062"/>
            </w:tabs>
            <w:rPr>
              <w:rFonts w:cstheme="minorBidi"/>
              <w:noProof/>
              <w:sz w:val="22"/>
              <w:szCs w:val="22"/>
            </w:rPr>
          </w:pPr>
          <w:hyperlink w:anchor="_Toc118328241" w:history="1">
            <w:r w:rsidR="00DE5CF1" w:rsidRPr="007E20B9">
              <w:rPr>
                <w:rStyle w:val="Kpr"/>
                <w:b/>
                <w:bCs/>
                <w:noProof/>
              </w:rPr>
              <w:t>SECTION B: PROJECT INFORMATION</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_Toc118328241 \h </w:instrText>
            </w:r>
            <w:r w:rsidR="00DE5CF1" w:rsidRPr="007E20B9">
              <w:rPr>
                <w:noProof/>
                <w:webHidden/>
              </w:rPr>
            </w:r>
            <w:r w:rsidR="00DE5CF1" w:rsidRPr="007E20B9">
              <w:rPr>
                <w:noProof/>
                <w:webHidden/>
              </w:rPr>
              <w:fldChar w:fldCharType="separate"/>
            </w:r>
            <w:r w:rsidR="00DE5CF1" w:rsidRPr="007E20B9">
              <w:rPr>
                <w:noProof/>
                <w:webHidden/>
              </w:rPr>
              <w:t>3</w:t>
            </w:r>
            <w:r w:rsidR="00DE5CF1" w:rsidRPr="007E20B9">
              <w:rPr>
                <w:noProof/>
                <w:webHidden/>
              </w:rPr>
              <w:fldChar w:fldCharType="end"/>
            </w:r>
          </w:hyperlink>
        </w:p>
        <w:p w14:paraId="72E16039" w14:textId="1BF6EC00" w:rsidR="00DE5CF1" w:rsidRPr="007E20B9" w:rsidRDefault="007C1989">
          <w:pPr>
            <w:pStyle w:val="T1"/>
            <w:tabs>
              <w:tab w:val="right" w:leader="dot" w:pos="9062"/>
            </w:tabs>
            <w:rPr>
              <w:rFonts w:cstheme="minorBidi"/>
              <w:noProof/>
              <w:sz w:val="22"/>
              <w:szCs w:val="22"/>
            </w:rPr>
          </w:pPr>
          <w:hyperlink w:anchor="_Toc118328242" w:history="1">
            <w:r w:rsidR="00DE5CF1" w:rsidRPr="007E20B9">
              <w:rPr>
                <w:rStyle w:val="Kpr"/>
                <w:b/>
                <w:bCs/>
                <w:noProof/>
              </w:rPr>
              <w:t>SECTION C: KEY PROJECT CONTACTS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_Toc118328242 \h </w:instrText>
            </w:r>
            <w:r w:rsidR="00DE5CF1" w:rsidRPr="007E20B9">
              <w:rPr>
                <w:noProof/>
                <w:webHidden/>
              </w:rPr>
            </w:r>
            <w:r w:rsidR="00DE5CF1" w:rsidRPr="007E20B9">
              <w:rPr>
                <w:noProof/>
                <w:webHidden/>
              </w:rPr>
              <w:fldChar w:fldCharType="separate"/>
            </w:r>
            <w:r w:rsidR="00DE5CF1" w:rsidRPr="007E20B9">
              <w:rPr>
                <w:noProof/>
                <w:webHidden/>
              </w:rPr>
              <w:t>5</w:t>
            </w:r>
            <w:r w:rsidR="00DE5CF1" w:rsidRPr="007E20B9">
              <w:rPr>
                <w:noProof/>
                <w:webHidden/>
              </w:rPr>
              <w:fldChar w:fldCharType="end"/>
            </w:r>
          </w:hyperlink>
        </w:p>
        <w:p w14:paraId="4B356B5C" w14:textId="279B57C2" w:rsidR="00DE5CF1" w:rsidRPr="007E20B9" w:rsidRDefault="007C1989">
          <w:pPr>
            <w:pStyle w:val="T1"/>
            <w:tabs>
              <w:tab w:val="right" w:leader="dot" w:pos="9062"/>
            </w:tabs>
            <w:rPr>
              <w:rFonts w:cstheme="minorBidi"/>
              <w:noProof/>
              <w:sz w:val="22"/>
              <w:szCs w:val="22"/>
            </w:rPr>
          </w:pPr>
          <w:hyperlink w:anchor="_Toc118328243" w:history="1">
            <w:r w:rsidR="00DE5CF1" w:rsidRPr="007E20B9">
              <w:rPr>
                <w:rStyle w:val="Kpr"/>
                <w:b/>
                <w:bCs/>
                <w:noProof/>
              </w:rPr>
              <w:t>SECTION D: PROJECT GOALS / BIM USES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_Toc118328243 \h </w:instrText>
            </w:r>
            <w:r w:rsidR="00DE5CF1" w:rsidRPr="007E20B9">
              <w:rPr>
                <w:noProof/>
                <w:webHidden/>
              </w:rPr>
            </w:r>
            <w:r w:rsidR="00DE5CF1" w:rsidRPr="007E20B9">
              <w:rPr>
                <w:noProof/>
                <w:webHidden/>
              </w:rPr>
              <w:fldChar w:fldCharType="separate"/>
            </w:r>
            <w:r w:rsidR="00DE5CF1" w:rsidRPr="007E20B9">
              <w:rPr>
                <w:noProof/>
                <w:webHidden/>
              </w:rPr>
              <w:t>6</w:t>
            </w:r>
            <w:r w:rsidR="00DE5CF1" w:rsidRPr="007E20B9">
              <w:rPr>
                <w:noProof/>
                <w:webHidden/>
              </w:rPr>
              <w:fldChar w:fldCharType="end"/>
            </w:r>
          </w:hyperlink>
        </w:p>
        <w:p w14:paraId="5B647D9D" w14:textId="522A2552" w:rsidR="00DE5CF1" w:rsidRPr="007E20B9" w:rsidRDefault="007C1989">
          <w:pPr>
            <w:pStyle w:val="T1"/>
            <w:tabs>
              <w:tab w:val="right" w:leader="dot" w:pos="9062"/>
            </w:tabs>
            <w:rPr>
              <w:rFonts w:cstheme="minorBidi"/>
              <w:noProof/>
              <w:sz w:val="22"/>
              <w:szCs w:val="22"/>
            </w:rPr>
          </w:pPr>
          <w:hyperlink w:anchor="_Toc118328244" w:history="1">
            <w:r w:rsidR="00DE5CF1" w:rsidRPr="007E20B9">
              <w:rPr>
                <w:rStyle w:val="Kpr"/>
                <w:b/>
                <w:bCs/>
                <w:noProof/>
              </w:rPr>
              <w:t>SECTION E: ORGANIZATIONAL ROLES / STAFFING</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_Toc118328244 \h </w:instrText>
            </w:r>
            <w:r w:rsidR="00DE5CF1" w:rsidRPr="007E20B9">
              <w:rPr>
                <w:noProof/>
                <w:webHidden/>
              </w:rPr>
            </w:r>
            <w:r w:rsidR="00DE5CF1" w:rsidRPr="007E20B9">
              <w:rPr>
                <w:noProof/>
                <w:webHidden/>
              </w:rPr>
              <w:fldChar w:fldCharType="separate"/>
            </w:r>
            <w:r w:rsidR="00DE5CF1" w:rsidRPr="007E20B9">
              <w:rPr>
                <w:noProof/>
                <w:webHidden/>
              </w:rPr>
              <w:t>7</w:t>
            </w:r>
            <w:r w:rsidR="00DE5CF1" w:rsidRPr="007E20B9">
              <w:rPr>
                <w:noProof/>
                <w:webHidden/>
              </w:rPr>
              <w:fldChar w:fldCharType="end"/>
            </w:r>
          </w:hyperlink>
        </w:p>
        <w:p w14:paraId="3933DE08" w14:textId="2924178C" w:rsidR="00DE5CF1" w:rsidRPr="007E20B9" w:rsidRDefault="007C1989">
          <w:pPr>
            <w:pStyle w:val="T1"/>
            <w:tabs>
              <w:tab w:val="right" w:leader="dot" w:pos="9062"/>
            </w:tabs>
            <w:rPr>
              <w:rFonts w:cstheme="minorBidi"/>
              <w:noProof/>
              <w:sz w:val="22"/>
              <w:szCs w:val="22"/>
            </w:rPr>
          </w:pPr>
          <w:hyperlink w:anchor="_Toc118328245" w:history="1">
            <w:r w:rsidR="00DE5CF1" w:rsidRPr="007E20B9">
              <w:rPr>
                <w:rStyle w:val="Kpr"/>
                <w:b/>
                <w:bCs/>
                <w:noProof/>
              </w:rPr>
              <w:t>SECTION F: BIM PROCESS DESIGN</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_Toc118328245 \h </w:instrText>
            </w:r>
            <w:r w:rsidR="00DE5CF1" w:rsidRPr="007E20B9">
              <w:rPr>
                <w:noProof/>
                <w:webHidden/>
              </w:rPr>
            </w:r>
            <w:r w:rsidR="00DE5CF1" w:rsidRPr="007E20B9">
              <w:rPr>
                <w:noProof/>
                <w:webHidden/>
              </w:rPr>
              <w:fldChar w:fldCharType="separate"/>
            </w:r>
            <w:r w:rsidR="00DE5CF1" w:rsidRPr="007E20B9">
              <w:rPr>
                <w:noProof/>
                <w:webHidden/>
              </w:rPr>
              <w:t>8</w:t>
            </w:r>
            <w:r w:rsidR="00DE5CF1" w:rsidRPr="007E20B9">
              <w:rPr>
                <w:noProof/>
                <w:webHidden/>
              </w:rPr>
              <w:fldChar w:fldCharType="end"/>
            </w:r>
          </w:hyperlink>
        </w:p>
        <w:p w14:paraId="15D9A543" w14:textId="73E60482" w:rsidR="00DE5CF1" w:rsidRPr="007E20B9" w:rsidRDefault="007C1989">
          <w:pPr>
            <w:pStyle w:val="T1"/>
            <w:tabs>
              <w:tab w:val="right" w:leader="dot" w:pos="9062"/>
            </w:tabs>
            <w:rPr>
              <w:rFonts w:cstheme="minorBidi"/>
              <w:noProof/>
              <w:sz w:val="22"/>
              <w:szCs w:val="22"/>
            </w:rPr>
          </w:pPr>
          <w:hyperlink w:anchor="_Toc118328246" w:history="1">
            <w:r w:rsidR="00DE5CF1" w:rsidRPr="007E20B9">
              <w:rPr>
                <w:rStyle w:val="Kpr"/>
                <w:b/>
                <w:bCs/>
                <w:noProof/>
              </w:rPr>
              <w:t>SECTION G: BIM INFORMATION EXCHANGES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_Toc118328246 \h </w:instrText>
            </w:r>
            <w:r w:rsidR="00DE5CF1" w:rsidRPr="007E20B9">
              <w:rPr>
                <w:noProof/>
                <w:webHidden/>
              </w:rPr>
            </w:r>
            <w:r w:rsidR="00DE5CF1" w:rsidRPr="007E20B9">
              <w:rPr>
                <w:noProof/>
                <w:webHidden/>
              </w:rPr>
              <w:fldChar w:fldCharType="separate"/>
            </w:r>
            <w:r w:rsidR="00DE5CF1" w:rsidRPr="007E20B9">
              <w:rPr>
                <w:noProof/>
                <w:webHidden/>
              </w:rPr>
              <w:t>9</w:t>
            </w:r>
            <w:r w:rsidR="00DE5CF1" w:rsidRPr="007E20B9">
              <w:rPr>
                <w:noProof/>
                <w:webHidden/>
              </w:rPr>
              <w:fldChar w:fldCharType="end"/>
            </w:r>
          </w:hyperlink>
        </w:p>
        <w:p w14:paraId="59A5B256" w14:textId="4EC8B465" w:rsidR="00DE5CF1" w:rsidRPr="007E20B9" w:rsidRDefault="007C1989">
          <w:pPr>
            <w:pStyle w:val="T1"/>
            <w:tabs>
              <w:tab w:val="right" w:leader="dot" w:pos="9062"/>
            </w:tabs>
            <w:rPr>
              <w:rFonts w:cstheme="minorBidi"/>
              <w:noProof/>
              <w:sz w:val="22"/>
              <w:szCs w:val="22"/>
            </w:rPr>
          </w:pPr>
          <w:hyperlink w:anchor="_Toc118328247" w:history="1">
            <w:r w:rsidR="00DE5CF1" w:rsidRPr="007E20B9">
              <w:rPr>
                <w:rStyle w:val="Kpr"/>
                <w:b/>
                <w:bCs/>
                <w:noProof/>
              </w:rPr>
              <w:t>SECTION H: BIM AND FACILITY DATA REQUIREMENTS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_Toc118328247 \h </w:instrText>
            </w:r>
            <w:r w:rsidR="00DE5CF1" w:rsidRPr="007E20B9">
              <w:rPr>
                <w:noProof/>
                <w:webHidden/>
              </w:rPr>
            </w:r>
            <w:r w:rsidR="00DE5CF1" w:rsidRPr="007E20B9">
              <w:rPr>
                <w:noProof/>
                <w:webHidden/>
              </w:rPr>
              <w:fldChar w:fldCharType="separate"/>
            </w:r>
            <w:r w:rsidR="00DE5CF1" w:rsidRPr="007E20B9">
              <w:rPr>
                <w:noProof/>
                <w:webHidden/>
              </w:rPr>
              <w:t>10</w:t>
            </w:r>
            <w:r w:rsidR="00DE5CF1" w:rsidRPr="007E20B9">
              <w:rPr>
                <w:noProof/>
                <w:webHidden/>
              </w:rPr>
              <w:fldChar w:fldCharType="end"/>
            </w:r>
          </w:hyperlink>
        </w:p>
        <w:p w14:paraId="44B77385" w14:textId="03EB80C3" w:rsidR="00DE5CF1" w:rsidRPr="007E20B9" w:rsidRDefault="007C1989">
          <w:pPr>
            <w:pStyle w:val="T1"/>
            <w:tabs>
              <w:tab w:val="right" w:leader="dot" w:pos="9062"/>
            </w:tabs>
            <w:rPr>
              <w:rFonts w:cstheme="minorBidi"/>
              <w:noProof/>
              <w:sz w:val="22"/>
              <w:szCs w:val="22"/>
            </w:rPr>
          </w:pPr>
          <w:hyperlink w:anchor="_Toc118328248" w:history="1">
            <w:r w:rsidR="00DE5CF1" w:rsidRPr="007E20B9">
              <w:rPr>
                <w:rStyle w:val="Kpr"/>
                <w:b/>
                <w:bCs/>
                <w:noProof/>
              </w:rPr>
              <w:t>SECTION I: COLLABORATION PROCEDURES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_Toc118328248 \h </w:instrText>
            </w:r>
            <w:r w:rsidR="00DE5CF1" w:rsidRPr="007E20B9">
              <w:rPr>
                <w:noProof/>
                <w:webHidden/>
              </w:rPr>
            </w:r>
            <w:r w:rsidR="00DE5CF1" w:rsidRPr="007E20B9">
              <w:rPr>
                <w:noProof/>
                <w:webHidden/>
              </w:rPr>
              <w:fldChar w:fldCharType="separate"/>
            </w:r>
            <w:r w:rsidR="00DE5CF1" w:rsidRPr="007E20B9">
              <w:rPr>
                <w:noProof/>
                <w:webHidden/>
              </w:rPr>
              <w:t>11</w:t>
            </w:r>
            <w:r w:rsidR="00DE5CF1" w:rsidRPr="007E20B9">
              <w:rPr>
                <w:noProof/>
                <w:webHidden/>
              </w:rPr>
              <w:fldChar w:fldCharType="end"/>
            </w:r>
          </w:hyperlink>
        </w:p>
        <w:p w14:paraId="4CD78CD5" w14:textId="788CE7EF" w:rsidR="00DE5CF1" w:rsidRPr="007E20B9" w:rsidRDefault="007C1989">
          <w:pPr>
            <w:pStyle w:val="T1"/>
            <w:tabs>
              <w:tab w:val="right" w:leader="dot" w:pos="9062"/>
            </w:tabs>
            <w:rPr>
              <w:rFonts w:cstheme="minorBidi"/>
              <w:noProof/>
              <w:sz w:val="22"/>
              <w:szCs w:val="22"/>
            </w:rPr>
          </w:pPr>
          <w:hyperlink w:anchor="_Toc118328249" w:history="1">
            <w:r w:rsidR="00DE5CF1" w:rsidRPr="007E20B9">
              <w:rPr>
                <w:rStyle w:val="Kpr"/>
                <w:b/>
                <w:bCs/>
                <w:noProof/>
              </w:rPr>
              <w:t>SECTION J: QUALITY CONTROL</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_Toc118328249 \h </w:instrText>
            </w:r>
            <w:r w:rsidR="00DE5CF1" w:rsidRPr="007E20B9">
              <w:rPr>
                <w:noProof/>
                <w:webHidden/>
              </w:rPr>
            </w:r>
            <w:r w:rsidR="00DE5CF1" w:rsidRPr="007E20B9">
              <w:rPr>
                <w:noProof/>
                <w:webHidden/>
              </w:rPr>
              <w:fldChar w:fldCharType="separate"/>
            </w:r>
            <w:r w:rsidR="00DE5CF1" w:rsidRPr="007E20B9">
              <w:rPr>
                <w:noProof/>
                <w:webHidden/>
              </w:rPr>
              <w:t>13</w:t>
            </w:r>
            <w:r w:rsidR="00DE5CF1" w:rsidRPr="007E20B9">
              <w:rPr>
                <w:noProof/>
                <w:webHidden/>
              </w:rPr>
              <w:fldChar w:fldCharType="end"/>
            </w:r>
          </w:hyperlink>
        </w:p>
        <w:p w14:paraId="0442A737" w14:textId="7228AF46" w:rsidR="00DE5CF1" w:rsidRPr="007E20B9" w:rsidRDefault="007C1989">
          <w:pPr>
            <w:pStyle w:val="T1"/>
            <w:tabs>
              <w:tab w:val="right" w:leader="dot" w:pos="9062"/>
            </w:tabs>
            <w:rPr>
              <w:rFonts w:cstheme="minorBidi"/>
              <w:noProof/>
              <w:sz w:val="22"/>
              <w:szCs w:val="22"/>
            </w:rPr>
          </w:pPr>
          <w:hyperlink w:anchor="_Toc118328250" w:history="1">
            <w:r w:rsidR="00DE5CF1" w:rsidRPr="007E20B9">
              <w:rPr>
                <w:rStyle w:val="Kpr"/>
                <w:b/>
                <w:bCs/>
                <w:noProof/>
              </w:rPr>
              <w:t>SECTION K: TECHNOLOGICAL INFRASTRUCTURE NEEDS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_Toc118328250 \h </w:instrText>
            </w:r>
            <w:r w:rsidR="00DE5CF1" w:rsidRPr="007E20B9">
              <w:rPr>
                <w:noProof/>
                <w:webHidden/>
              </w:rPr>
            </w:r>
            <w:r w:rsidR="00DE5CF1" w:rsidRPr="007E20B9">
              <w:rPr>
                <w:noProof/>
                <w:webHidden/>
              </w:rPr>
              <w:fldChar w:fldCharType="separate"/>
            </w:r>
            <w:r w:rsidR="00DE5CF1" w:rsidRPr="007E20B9">
              <w:rPr>
                <w:noProof/>
                <w:webHidden/>
              </w:rPr>
              <w:t>14</w:t>
            </w:r>
            <w:r w:rsidR="00DE5CF1" w:rsidRPr="007E20B9">
              <w:rPr>
                <w:noProof/>
                <w:webHidden/>
              </w:rPr>
              <w:fldChar w:fldCharType="end"/>
            </w:r>
          </w:hyperlink>
        </w:p>
        <w:p w14:paraId="0C15A8AC" w14:textId="0E3FF7C6" w:rsidR="00DE5CF1" w:rsidRPr="007E20B9" w:rsidRDefault="007C1989">
          <w:pPr>
            <w:pStyle w:val="T1"/>
            <w:tabs>
              <w:tab w:val="right" w:leader="dot" w:pos="9062"/>
            </w:tabs>
            <w:rPr>
              <w:rFonts w:cstheme="minorBidi"/>
              <w:noProof/>
              <w:sz w:val="22"/>
              <w:szCs w:val="22"/>
            </w:rPr>
          </w:pPr>
          <w:hyperlink w:anchor="_Toc118328251" w:history="1">
            <w:r w:rsidR="00DE5CF1" w:rsidRPr="007E20B9">
              <w:rPr>
                <w:rStyle w:val="Kpr"/>
                <w:b/>
                <w:bCs/>
                <w:noProof/>
              </w:rPr>
              <w:t>SECTION L: MODEL STRUCTURE</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_Toc118328251 \h </w:instrText>
            </w:r>
            <w:r w:rsidR="00DE5CF1" w:rsidRPr="007E20B9">
              <w:rPr>
                <w:noProof/>
                <w:webHidden/>
              </w:rPr>
            </w:r>
            <w:r w:rsidR="00DE5CF1" w:rsidRPr="007E20B9">
              <w:rPr>
                <w:noProof/>
                <w:webHidden/>
              </w:rPr>
              <w:fldChar w:fldCharType="separate"/>
            </w:r>
            <w:r w:rsidR="00DE5CF1" w:rsidRPr="007E20B9">
              <w:rPr>
                <w:noProof/>
                <w:webHidden/>
              </w:rPr>
              <w:t>15</w:t>
            </w:r>
            <w:r w:rsidR="00DE5CF1" w:rsidRPr="007E20B9">
              <w:rPr>
                <w:noProof/>
                <w:webHidden/>
              </w:rPr>
              <w:fldChar w:fldCharType="end"/>
            </w:r>
          </w:hyperlink>
        </w:p>
        <w:p w14:paraId="35F49119" w14:textId="040DBCBA" w:rsidR="00DE5CF1" w:rsidRPr="007E20B9" w:rsidRDefault="007C1989">
          <w:pPr>
            <w:pStyle w:val="T1"/>
            <w:tabs>
              <w:tab w:val="right" w:leader="dot" w:pos="9062"/>
            </w:tabs>
            <w:rPr>
              <w:rFonts w:cstheme="minorBidi"/>
              <w:noProof/>
              <w:sz w:val="22"/>
              <w:szCs w:val="22"/>
            </w:rPr>
          </w:pPr>
          <w:hyperlink w:anchor="_Toc118328252" w:history="1">
            <w:r w:rsidR="00DE5CF1" w:rsidRPr="007E20B9">
              <w:rPr>
                <w:rStyle w:val="Kpr"/>
                <w:b/>
                <w:bCs/>
                <w:noProof/>
              </w:rPr>
              <w:t>SECTION M: PROJECT DELIVERABLES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_Toc118328252 \h </w:instrText>
            </w:r>
            <w:r w:rsidR="00DE5CF1" w:rsidRPr="007E20B9">
              <w:rPr>
                <w:noProof/>
                <w:webHidden/>
              </w:rPr>
            </w:r>
            <w:r w:rsidR="00DE5CF1" w:rsidRPr="007E20B9">
              <w:rPr>
                <w:noProof/>
                <w:webHidden/>
              </w:rPr>
              <w:fldChar w:fldCharType="separate"/>
            </w:r>
            <w:r w:rsidR="00DE5CF1" w:rsidRPr="007E20B9">
              <w:rPr>
                <w:noProof/>
                <w:webHidden/>
              </w:rPr>
              <w:t>16</w:t>
            </w:r>
            <w:r w:rsidR="00DE5CF1" w:rsidRPr="007E20B9">
              <w:rPr>
                <w:noProof/>
                <w:webHidden/>
              </w:rPr>
              <w:fldChar w:fldCharType="end"/>
            </w:r>
          </w:hyperlink>
        </w:p>
        <w:p w14:paraId="026F31EB" w14:textId="0BB06B13" w:rsidR="00DE5CF1" w:rsidRPr="007E20B9" w:rsidRDefault="007C1989">
          <w:pPr>
            <w:pStyle w:val="T1"/>
            <w:tabs>
              <w:tab w:val="right" w:leader="dot" w:pos="9062"/>
            </w:tabs>
            <w:rPr>
              <w:rFonts w:cstheme="minorBidi"/>
              <w:noProof/>
              <w:sz w:val="22"/>
              <w:szCs w:val="22"/>
            </w:rPr>
          </w:pPr>
          <w:hyperlink w:anchor="_Toc118328253" w:history="1">
            <w:r w:rsidR="00DE5CF1" w:rsidRPr="007E20B9">
              <w:rPr>
                <w:rStyle w:val="Kpr"/>
                <w:b/>
                <w:bCs/>
                <w:noProof/>
              </w:rPr>
              <w:t>SECTION N: DELIVERY STRATEGY / CONTRACT</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_Toc118328253 \h </w:instrText>
            </w:r>
            <w:r w:rsidR="00DE5CF1" w:rsidRPr="007E20B9">
              <w:rPr>
                <w:noProof/>
                <w:webHidden/>
              </w:rPr>
            </w:r>
            <w:r w:rsidR="00DE5CF1" w:rsidRPr="007E20B9">
              <w:rPr>
                <w:noProof/>
                <w:webHidden/>
              </w:rPr>
              <w:fldChar w:fldCharType="separate"/>
            </w:r>
            <w:r w:rsidR="00DE5CF1" w:rsidRPr="007E20B9">
              <w:rPr>
                <w:noProof/>
                <w:webHidden/>
              </w:rPr>
              <w:t>17</w:t>
            </w:r>
            <w:r w:rsidR="00DE5CF1" w:rsidRPr="007E20B9">
              <w:rPr>
                <w:noProof/>
                <w:webHidden/>
              </w:rPr>
              <w:fldChar w:fldCharType="end"/>
            </w:r>
          </w:hyperlink>
        </w:p>
        <w:p w14:paraId="7EDAC2EF" w14:textId="63D354E7" w:rsidR="00DE5CF1" w:rsidRPr="007E20B9" w:rsidRDefault="007C1989">
          <w:pPr>
            <w:pStyle w:val="T1"/>
            <w:tabs>
              <w:tab w:val="right" w:leader="dot" w:pos="9062"/>
            </w:tabs>
            <w:rPr>
              <w:rFonts w:cstheme="minorBidi"/>
              <w:noProof/>
              <w:sz w:val="22"/>
              <w:szCs w:val="22"/>
            </w:rPr>
          </w:pPr>
          <w:hyperlink w:anchor="_Toc118328254" w:history="1">
            <w:r w:rsidR="00DE5CF1" w:rsidRPr="007E20B9">
              <w:rPr>
                <w:rStyle w:val="Kpr"/>
                <w:b/>
                <w:bCs/>
                <w:noProof/>
              </w:rPr>
              <w:t>SECTION O: ATTACHMENTS</w:t>
            </w:r>
            <w:r w:rsidR="00DE5CF1" w:rsidRPr="007E20B9">
              <w:rPr>
                <w:noProof/>
                <w:webHidden/>
              </w:rPr>
              <w:tab/>
            </w:r>
            <w:r w:rsidR="00DE5CF1" w:rsidRPr="007E20B9">
              <w:rPr>
                <w:noProof/>
                <w:webHidden/>
              </w:rPr>
              <w:fldChar w:fldCharType="begin"/>
            </w:r>
            <w:r w:rsidR="00DE5CF1" w:rsidRPr="007E20B9">
              <w:rPr>
                <w:noProof/>
                <w:webHidden/>
              </w:rPr>
              <w:instrText xml:space="preserve"> PAGEREF _Toc118328254 \h </w:instrText>
            </w:r>
            <w:r w:rsidR="00DE5CF1" w:rsidRPr="007E20B9">
              <w:rPr>
                <w:noProof/>
                <w:webHidden/>
              </w:rPr>
            </w:r>
            <w:r w:rsidR="00DE5CF1" w:rsidRPr="007E20B9">
              <w:rPr>
                <w:noProof/>
                <w:webHidden/>
              </w:rPr>
              <w:fldChar w:fldCharType="separate"/>
            </w:r>
            <w:r w:rsidR="00DE5CF1" w:rsidRPr="007E20B9">
              <w:rPr>
                <w:noProof/>
                <w:webHidden/>
              </w:rPr>
              <w:t>18</w:t>
            </w:r>
            <w:r w:rsidR="00DE5CF1" w:rsidRPr="007E20B9">
              <w:rPr>
                <w:noProof/>
                <w:webHidden/>
              </w:rPr>
              <w:fldChar w:fldCharType="end"/>
            </w:r>
          </w:hyperlink>
        </w:p>
        <w:p w14:paraId="5ED80AE3" w14:textId="29753E5E" w:rsidR="00B412E9" w:rsidRPr="007E20B9" w:rsidRDefault="00B412E9">
          <w:pPr>
            <w:rPr>
              <w:lang w:val="en-US"/>
            </w:rPr>
          </w:pPr>
          <w:r w:rsidRPr="007E20B9">
            <w:rPr>
              <w:b/>
              <w:bCs/>
              <w:lang w:val="en-US"/>
            </w:rPr>
            <w:fldChar w:fldCharType="end"/>
          </w:r>
        </w:p>
      </w:sdtContent>
    </w:sdt>
    <w:p w14:paraId="4772FE79" w14:textId="0EA4AB3B" w:rsidR="00B412E9" w:rsidRPr="007E20B9" w:rsidRDefault="00B412E9" w:rsidP="00B412E9">
      <w:pPr>
        <w:rPr>
          <w:b/>
          <w:bCs/>
          <w:sz w:val="28"/>
          <w:szCs w:val="28"/>
          <w:lang w:val="en-US"/>
        </w:rPr>
      </w:pPr>
    </w:p>
    <w:p w14:paraId="5E499F6B" w14:textId="77777777" w:rsidR="00B412E9" w:rsidRPr="007E20B9" w:rsidRDefault="00B412E9">
      <w:pPr>
        <w:rPr>
          <w:b/>
          <w:bCs/>
          <w:sz w:val="28"/>
          <w:szCs w:val="28"/>
          <w:lang w:val="en-US"/>
        </w:rPr>
      </w:pPr>
      <w:r w:rsidRPr="007E20B9">
        <w:rPr>
          <w:b/>
          <w:bCs/>
          <w:sz w:val="28"/>
          <w:szCs w:val="28"/>
          <w:lang w:val="en-US"/>
        </w:rPr>
        <w:br w:type="page"/>
      </w:r>
    </w:p>
    <w:p w14:paraId="0EFCADD0" w14:textId="77777777" w:rsidR="00B412E9" w:rsidRPr="007E20B9" w:rsidRDefault="00B412E9" w:rsidP="00B412E9">
      <w:pPr>
        <w:rPr>
          <w:b/>
          <w:bCs/>
          <w:sz w:val="28"/>
          <w:szCs w:val="28"/>
          <w:lang w:val="en-US"/>
        </w:rPr>
      </w:pPr>
    </w:p>
    <w:p w14:paraId="08A36CB3" w14:textId="4D45770B" w:rsidR="00B412E9" w:rsidRPr="007E20B9" w:rsidRDefault="0090478C" w:rsidP="0090478C">
      <w:pPr>
        <w:pStyle w:val="Balk1"/>
        <w:pBdr>
          <w:bottom w:val="single" w:sz="4" w:space="1" w:color="auto"/>
        </w:pBdr>
        <w:rPr>
          <w:b/>
          <w:bCs/>
          <w:color w:val="auto"/>
          <w:sz w:val="32"/>
          <w:szCs w:val="32"/>
          <w:lang w:val="en-US"/>
        </w:rPr>
      </w:pPr>
      <w:bookmarkStart w:id="2" w:name="_Toc118328240"/>
      <w:r w:rsidRPr="007E20B9">
        <w:rPr>
          <w:b/>
          <w:bCs/>
          <w:color w:val="auto"/>
          <w:lang w:val="en-US"/>
        </w:rPr>
        <w:t>SECTION A: BIM PROJECT EXECUTION PLAN OVERVIEW</w:t>
      </w:r>
      <w:bookmarkEnd w:id="2"/>
    </w:p>
    <w:p w14:paraId="6397A991" w14:textId="77777777" w:rsidR="0090478C" w:rsidRPr="007E20B9" w:rsidRDefault="0090478C" w:rsidP="0090478C">
      <w:pPr>
        <w:jc w:val="both"/>
        <w:rPr>
          <w:sz w:val="22"/>
          <w:szCs w:val="22"/>
          <w:lang w:val="en-US"/>
        </w:rPr>
      </w:pPr>
    </w:p>
    <w:p w14:paraId="33439788" w14:textId="5BEF5DAA" w:rsidR="0090478C" w:rsidRPr="007E20B9" w:rsidRDefault="0090478C" w:rsidP="0090478C">
      <w:pPr>
        <w:jc w:val="both"/>
        <w:rPr>
          <w:sz w:val="22"/>
          <w:szCs w:val="22"/>
          <w:lang w:val="en-US"/>
        </w:rPr>
      </w:pPr>
      <w:r w:rsidRPr="007E20B9">
        <w:rPr>
          <w:sz w:val="22"/>
          <w:szCs w:val="22"/>
          <w:lang w:val="en-US"/>
        </w:rPr>
        <w:t>To successfully implement Building Information Modeling (BIM) on a project, the project team has developed this detailed BIM Project Execution Plan. The BIM Project Execution Plan defines uses for BIM on the project (e.g. design authoring, cost estimating, and design coordination), along with a detailed design of the process for executing BIM throughout the project lifecycle.</w:t>
      </w:r>
    </w:p>
    <w:p w14:paraId="08E91FD3" w14:textId="77777777" w:rsidR="0090478C" w:rsidRPr="007E20B9" w:rsidRDefault="0090478C">
      <w:pPr>
        <w:rPr>
          <w:sz w:val="22"/>
          <w:szCs w:val="22"/>
          <w:lang w:val="en-US"/>
        </w:rPr>
      </w:pPr>
      <w:r w:rsidRPr="007E20B9">
        <w:rPr>
          <w:sz w:val="22"/>
          <w:szCs w:val="22"/>
          <w:lang w:val="en-US"/>
        </w:rPr>
        <w:br w:type="page"/>
      </w:r>
    </w:p>
    <w:p w14:paraId="727685B1" w14:textId="327E9507" w:rsidR="0090478C" w:rsidRPr="007E20B9" w:rsidRDefault="0090478C" w:rsidP="0090478C">
      <w:pPr>
        <w:pStyle w:val="Balk1"/>
        <w:pBdr>
          <w:bottom w:val="single" w:sz="4" w:space="1" w:color="auto"/>
        </w:pBdr>
        <w:rPr>
          <w:b/>
          <w:bCs/>
          <w:color w:val="auto"/>
          <w:sz w:val="32"/>
          <w:szCs w:val="32"/>
          <w:lang w:val="en-US"/>
        </w:rPr>
      </w:pPr>
      <w:bookmarkStart w:id="3" w:name="_Toc118328241"/>
      <w:r w:rsidRPr="007E20B9">
        <w:rPr>
          <w:b/>
          <w:bCs/>
          <w:color w:val="auto"/>
          <w:lang w:val="en-US"/>
        </w:rPr>
        <w:lastRenderedPageBreak/>
        <w:t>SECTION B: PROJECT INFORMATION</w:t>
      </w:r>
      <w:bookmarkEnd w:id="3"/>
    </w:p>
    <w:p w14:paraId="47F3BF4D" w14:textId="77777777" w:rsidR="0090478C" w:rsidRPr="007E20B9" w:rsidRDefault="0090478C" w:rsidP="0090478C">
      <w:pPr>
        <w:jc w:val="both"/>
        <w:rPr>
          <w:sz w:val="22"/>
          <w:szCs w:val="22"/>
          <w:lang w:val="en-US"/>
        </w:rPr>
      </w:pPr>
    </w:p>
    <w:p w14:paraId="0E50CDF7" w14:textId="4112C580" w:rsidR="0090478C" w:rsidRPr="00222906" w:rsidRDefault="0090478C" w:rsidP="0090478C">
      <w:pPr>
        <w:pStyle w:val="ListeParagraf"/>
        <w:numPr>
          <w:ilvl w:val="0"/>
          <w:numId w:val="1"/>
        </w:numPr>
        <w:jc w:val="both"/>
        <w:rPr>
          <w:b/>
          <w:bCs/>
          <w:sz w:val="24"/>
          <w:szCs w:val="24"/>
          <w:lang w:val="en-US"/>
          <w:rPrChange w:id="4" w:author="Eray Uzun [2]" w:date="2022-11-06T22:00:00Z">
            <w:rPr>
              <w:b/>
              <w:bCs/>
              <w:sz w:val="24"/>
              <w:szCs w:val="24"/>
              <w:highlight w:val="red"/>
              <w:lang w:val="en-US"/>
            </w:rPr>
          </w:rPrChange>
        </w:rPr>
      </w:pPr>
      <w:r w:rsidRPr="00222906">
        <w:rPr>
          <w:b/>
          <w:bCs/>
          <w:sz w:val="24"/>
          <w:szCs w:val="24"/>
          <w:lang w:val="en-US"/>
          <w:rPrChange w:id="5" w:author="Eray Uzun [2]" w:date="2022-11-06T22:00:00Z">
            <w:rPr>
              <w:b/>
              <w:bCs/>
              <w:sz w:val="24"/>
              <w:szCs w:val="24"/>
              <w:highlight w:val="red"/>
              <w:lang w:val="en-US"/>
            </w:rPr>
          </w:rPrChange>
        </w:rPr>
        <w:t>PROJECT OWNER</w:t>
      </w:r>
    </w:p>
    <w:p w14:paraId="082F8F27" w14:textId="57F741F3" w:rsidR="0090478C" w:rsidRPr="00222906" w:rsidRDefault="00CB6559" w:rsidP="0090478C">
      <w:pPr>
        <w:pStyle w:val="ListeParagraf"/>
        <w:jc w:val="both"/>
        <w:rPr>
          <w:i/>
          <w:iCs/>
          <w:sz w:val="24"/>
          <w:szCs w:val="24"/>
          <w:lang w:val="en-US"/>
          <w:rPrChange w:id="6" w:author="Eray Uzun [2]" w:date="2022-11-06T22:00:00Z">
            <w:rPr>
              <w:i/>
              <w:iCs/>
              <w:sz w:val="24"/>
              <w:szCs w:val="24"/>
              <w:highlight w:val="red"/>
              <w:lang w:val="en-US"/>
            </w:rPr>
          </w:rPrChange>
        </w:rPr>
      </w:pPr>
      <w:r w:rsidRPr="00222906">
        <w:rPr>
          <w:i/>
          <w:iCs/>
          <w:sz w:val="24"/>
          <w:szCs w:val="24"/>
          <w:lang w:val="en-US"/>
          <w:rPrChange w:id="7" w:author="Eray Uzun [2]" w:date="2022-11-06T22:00:00Z">
            <w:rPr>
              <w:i/>
              <w:iCs/>
              <w:sz w:val="24"/>
              <w:szCs w:val="24"/>
              <w:highlight w:val="red"/>
              <w:lang w:val="en-US"/>
            </w:rPr>
          </w:rPrChange>
        </w:rPr>
        <w:t xml:space="preserve">İstanbul </w:t>
      </w:r>
      <w:proofErr w:type="spellStart"/>
      <w:r w:rsidRPr="00222906">
        <w:rPr>
          <w:i/>
          <w:iCs/>
          <w:sz w:val="24"/>
          <w:szCs w:val="24"/>
          <w:lang w:val="en-US"/>
          <w:rPrChange w:id="8" w:author="Eray Uzun [2]" w:date="2022-11-06T22:00:00Z">
            <w:rPr>
              <w:i/>
              <w:iCs/>
              <w:sz w:val="24"/>
              <w:szCs w:val="24"/>
              <w:highlight w:val="red"/>
              <w:lang w:val="en-US"/>
            </w:rPr>
          </w:rPrChange>
        </w:rPr>
        <w:t>Teknik</w:t>
      </w:r>
      <w:proofErr w:type="spellEnd"/>
      <w:r w:rsidRPr="00222906">
        <w:rPr>
          <w:i/>
          <w:iCs/>
          <w:sz w:val="24"/>
          <w:szCs w:val="24"/>
          <w:lang w:val="en-US"/>
          <w:rPrChange w:id="9" w:author="Eray Uzun [2]" w:date="2022-11-06T22:00:00Z">
            <w:rPr>
              <w:i/>
              <w:iCs/>
              <w:sz w:val="24"/>
              <w:szCs w:val="24"/>
              <w:highlight w:val="red"/>
              <w:lang w:val="en-US"/>
            </w:rPr>
          </w:rPrChange>
        </w:rPr>
        <w:t xml:space="preserve"> </w:t>
      </w:r>
      <w:proofErr w:type="spellStart"/>
      <w:r w:rsidRPr="00222906">
        <w:rPr>
          <w:i/>
          <w:iCs/>
          <w:sz w:val="24"/>
          <w:szCs w:val="24"/>
          <w:lang w:val="en-US"/>
          <w:rPrChange w:id="10" w:author="Eray Uzun [2]" w:date="2022-11-06T22:00:00Z">
            <w:rPr>
              <w:i/>
              <w:iCs/>
              <w:sz w:val="24"/>
              <w:szCs w:val="24"/>
              <w:highlight w:val="red"/>
              <w:lang w:val="en-US"/>
            </w:rPr>
          </w:rPrChange>
        </w:rPr>
        <w:t>Üniversitesi</w:t>
      </w:r>
      <w:proofErr w:type="spellEnd"/>
      <w:r w:rsidRPr="00222906">
        <w:rPr>
          <w:i/>
          <w:iCs/>
          <w:sz w:val="24"/>
          <w:szCs w:val="24"/>
          <w:lang w:val="en-US"/>
          <w:rPrChange w:id="11" w:author="Eray Uzun [2]" w:date="2022-11-06T22:00:00Z">
            <w:rPr>
              <w:i/>
              <w:iCs/>
              <w:sz w:val="24"/>
              <w:szCs w:val="24"/>
              <w:highlight w:val="red"/>
              <w:lang w:val="en-US"/>
            </w:rPr>
          </w:rPrChange>
        </w:rPr>
        <w:t xml:space="preserve"> IYB501</w:t>
      </w:r>
      <w:del w:id="12" w:author="Eray Uzun [2]" w:date="2022-11-06T22:01:00Z">
        <w:r w:rsidRPr="00222906" w:rsidDel="00222906">
          <w:rPr>
            <w:i/>
            <w:iCs/>
            <w:sz w:val="24"/>
            <w:szCs w:val="24"/>
            <w:lang w:val="en-US"/>
            <w:rPrChange w:id="13" w:author="Eray Uzun [2]" w:date="2022-11-06T22:00:00Z">
              <w:rPr>
                <w:i/>
                <w:iCs/>
                <w:sz w:val="24"/>
                <w:szCs w:val="24"/>
                <w:highlight w:val="red"/>
                <w:lang w:val="en-US"/>
              </w:rPr>
            </w:rPrChange>
          </w:rPr>
          <w:delText xml:space="preserve"> Dersi Sorumluları</w:delText>
        </w:r>
      </w:del>
    </w:p>
    <w:p w14:paraId="16798B25" w14:textId="4FDBBE4B" w:rsidR="0090478C" w:rsidRPr="00222906" w:rsidRDefault="0090478C" w:rsidP="0090478C">
      <w:pPr>
        <w:pStyle w:val="ListeParagraf"/>
        <w:jc w:val="both"/>
        <w:rPr>
          <w:sz w:val="24"/>
          <w:szCs w:val="24"/>
          <w:lang w:val="en-US"/>
          <w:rPrChange w:id="14" w:author="Eray Uzun [2]" w:date="2022-11-06T22:00:00Z">
            <w:rPr>
              <w:sz w:val="24"/>
              <w:szCs w:val="24"/>
              <w:highlight w:val="red"/>
              <w:lang w:val="en-US"/>
            </w:rPr>
          </w:rPrChange>
        </w:rPr>
      </w:pPr>
    </w:p>
    <w:p w14:paraId="3C201166" w14:textId="6A4808D4" w:rsidR="0090478C" w:rsidRPr="00222906" w:rsidRDefault="0090478C" w:rsidP="0090478C">
      <w:pPr>
        <w:pStyle w:val="ListeParagraf"/>
        <w:numPr>
          <w:ilvl w:val="0"/>
          <w:numId w:val="1"/>
        </w:numPr>
        <w:jc w:val="both"/>
        <w:rPr>
          <w:b/>
          <w:bCs/>
          <w:sz w:val="24"/>
          <w:szCs w:val="24"/>
          <w:lang w:val="en-US"/>
          <w:rPrChange w:id="15" w:author="Eray Uzun [2]" w:date="2022-11-06T22:00:00Z">
            <w:rPr>
              <w:b/>
              <w:bCs/>
              <w:sz w:val="24"/>
              <w:szCs w:val="24"/>
              <w:highlight w:val="red"/>
              <w:lang w:val="en-US"/>
            </w:rPr>
          </w:rPrChange>
        </w:rPr>
      </w:pPr>
      <w:r w:rsidRPr="00222906">
        <w:rPr>
          <w:b/>
          <w:bCs/>
          <w:sz w:val="24"/>
          <w:szCs w:val="24"/>
          <w:lang w:val="en-US"/>
          <w:rPrChange w:id="16" w:author="Eray Uzun [2]" w:date="2022-11-06T22:00:00Z">
            <w:rPr>
              <w:b/>
              <w:bCs/>
              <w:sz w:val="24"/>
              <w:szCs w:val="24"/>
              <w:highlight w:val="red"/>
              <w:lang w:val="en-US"/>
            </w:rPr>
          </w:rPrChange>
        </w:rPr>
        <w:t>PROJECT NAME</w:t>
      </w:r>
    </w:p>
    <w:p w14:paraId="7DDC3FCD" w14:textId="40AD8D5C" w:rsidR="00017F20" w:rsidRPr="00017F20" w:rsidRDefault="00017F20">
      <w:pPr>
        <w:pStyle w:val="ListeParagraf"/>
        <w:jc w:val="both"/>
        <w:rPr>
          <w:ins w:id="17" w:author="Eray Uzun" w:date="2022-11-03T22:22:00Z"/>
          <w:i/>
          <w:iCs/>
          <w:sz w:val="24"/>
          <w:szCs w:val="24"/>
          <w:lang w:val="en-US"/>
        </w:rPr>
        <w:pPrChange w:id="18" w:author="Eray Uzun" w:date="2022-11-03T22:22:00Z">
          <w:pPr>
            <w:pStyle w:val="ListeParagraf"/>
            <w:numPr>
              <w:numId w:val="1"/>
            </w:numPr>
            <w:ind w:hanging="360"/>
            <w:jc w:val="both"/>
          </w:pPr>
        </w:pPrChange>
      </w:pPr>
      <w:ins w:id="19" w:author="Eray Uzun" w:date="2022-11-03T22:22:00Z">
        <w:r w:rsidRPr="00017F20">
          <w:rPr>
            <w:i/>
            <w:iCs/>
            <w:sz w:val="24"/>
            <w:szCs w:val="24"/>
            <w:lang w:val="en-US"/>
          </w:rPr>
          <w:t xml:space="preserve">IZMIR </w:t>
        </w:r>
      </w:ins>
      <w:ins w:id="20" w:author="Eray Uzun [2]" w:date="2022-11-06T22:02:00Z">
        <w:r w:rsidR="00222906">
          <w:rPr>
            <w:i/>
            <w:iCs/>
            <w:sz w:val="24"/>
            <w:szCs w:val="24"/>
            <w:lang w:val="en-US"/>
          </w:rPr>
          <w:t xml:space="preserve">BAYRAKLI </w:t>
        </w:r>
      </w:ins>
      <w:ins w:id="21" w:author="Eray Uzun" w:date="2022-11-03T22:22:00Z">
        <w:del w:id="22" w:author="Eray Uzun [2]" w:date="2022-11-06T22:02:00Z">
          <w:r w:rsidDel="00222906">
            <w:rPr>
              <w:i/>
              <w:iCs/>
              <w:sz w:val="24"/>
              <w:szCs w:val="24"/>
              <w:lang w:val="en-US"/>
            </w:rPr>
            <w:delText>I</w:delText>
          </w:r>
        </w:del>
      </w:ins>
      <w:ins w:id="23" w:author="Eray Uzun [2]" w:date="2022-11-06T22:02:00Z">
        <w:r w:rsidR="00222906">
          <w:rPr>
            <w:i/>
            <w:iCs/>
            <w:sz w:val="24"/>
            <w:szCs w:val="24"/>
            <w:lang w:val="en-US"/>
          </w:rPr>
          <w:t>I</w:t>
        </w:r>
      </w:ins>
      <w:ins w:id="24" w:author="Eray Uzun" w:date="2022-11-03T22:22:00Z">
        <w:r>
          <w:rPr>
            <w:i/>
            <w:iCs/>
            <w:sz w:val="24"/>
            <w:szCs w:val="24"/>
            <w:lang w:val="en-US"/>
          </w:rPr>
          <w:t>NTEGRATED</w:t>
        </w:r>
        <w:r w:rsidRPr="00017F20">
          <w:rPr>
            <w:i/>
            <w:iCs/>
            <w:sz w:val="24"/>
            <w:szCs w:val="24"/>
            <w:lang w:val="en-US"/>
          </w:rPr>
          <w:t xml:space="preserve"> HEALTH CAMPUS PROJECT</w:t>
        </w:r>
      </w:ins>
    </w:p>
    <w:p w14:paraId="061C77D5" w14:textId="3252E00D" w:rsidR="00017F20" w:rsidRDefault="00017F20" w:rsidP="0090478C">
      <w:pPr>
        <w:pStyle w:val="ListeParagraf"/>
        <w:jc w:val="both"/>
        <w:rPr>
          <w:ins w:id="25" w:author="Eray Uzun" w:date="2022-11-03T22:22:00Z"/>
          <w:i/>
          <w:iCs/>
          <w:sz w:val="24"/>
          <w:szCs w:val="24"/>
          <w:lang w:val="en-US"/>
        </w:rPr>
      </w:pPr>
      <w:ins w:id="26" w:author="Eray Uzun" w:date="2022-11-03T22:22:00Z">
        <w:r>
          <w:rPr>
            <w:i/>
            <w:iCs/>
            <w:sz w:val="24"/>
            <w:szCs w:val="24"/>
            <w:lang w:val="en-US"/>
          </w:rPr>
          <w:t>INTENSIVE CARE UNITS (ICU)</w:t>
        </w:r>
      </w:ins>
    </w:p>
    <w:p w14:paraId="68879012" w14:textId="65AF033F" w:rsidR="0090478C" w:rsidRPr="00AF0346" w:rsidDel="00017F20" w:rsidRDefault="00442C6D" w:rsidP="00017F20">
      <w:pPr>
        <w:pStyle w:val="ListeParagraf"/>
        <w:numPr>
          <w:ilvl w:val="0"/>
          <w:numId w:val="1"/>
        </w:numPr>
        <w:jc w:val="both"/>
        <w:rPr>
          <w:del w:id="27" w:author="Eray Uzun" w:date="2022-11-03T22:22:00Z"/>
          <w:i/>
          <w:iCs/>
          <w:sz w:val="24"/>
          <w:szCs w:val="24"/>
          <w:highlight w:val="red"/>
          <w:lang w:val="en-US"/>
        </w:rPr>
      </w:pPr>
      <w:del w:id="28" w:author="Eray Uzun" w:date="2022-11-03T22:22:00Z">
        <w:r w:rsidRPr="00AF0346" w:rsidDel="00017F20">
          <w:rPr>
            <w:i/>
            <w:iCs/>
            <w:sz w:val="24"/>
            <w:szCs w:val="24"/>
            <w:highlight w:val="red"/>
            <w:lang w:val="en-US"/>
          </w:rPr>
          <w:delText>Izmir Bayraklı Entegrated Health Campus Project</w:delText>
        </w:r>
      </w:del>
    </w:p>
    <w:p w14:paraId="5EA85559" w14:textId="7ADF204E" w:rsidR="0090478C" w:rsidRPr="00AF0346" w:rsidRDefault="0090478C" w:rsidP="0090478C">
      <w:pPr>
        <w:pStyle w:val="ListeParagraf"/>
        <w:jc w:val="both"/>
        <w:rPr>
          <w:sz w:val="24"/>
          <w:szCs w:val="24"/>
          <w:highlight w:val="red"/>
          <w:lang w:val="en-US"/>
        </w:rPr>
      </w:pPr>
    </w:p>
    <w:p w14:paraId="5CE73C88" w14:textId="3682041F" w:rsidR="0090478C" w:rsidRPr="00222906" w:rsidRDefault="00442C6D" w:rsidP="0090478C">
      <w:pPr>
        <w:pStyle w:val="ListeParagraf"/>
        <w:numPr>
          <w:ilvl w:val="0"/>
          <w:numId w:val="1"/>
        </w:numPr>
        <w:jc w:val="both"/>
        <w:rPr>
          <w:b/>
          <w:bCs/>
          <w:sz w:val="24"/>
          <w:szCs w:val="24"/>
          <w:lang w:val="en-US"/>
          <w:rPrChange w:id="29" w:author="Eray Uzun [2]" w:date="2022-11-06T22:03:00Z">
            <w:rPr>
              <w:b/>
              <w:bCs/>
              <w:sz w:val="24"/>
              <w:szCs w:val="24"/>
              <w:highlight w:val="red"/>
              <w:lang w:val="en-US"/>
            </w:rPr>
          </w:rPrChange>
        </w:rPr>
      </w:pPr>
      <w:r w:rsidRPr="00222906">
        <w:rPr>
          <w:b/>
          <w:bCs/>
          <w:sz w:val="24"/>
          <w:szCs w:val="24"/>
          <w:lang w:val="en-US"/>
          <w:rPrChange w:id="30" w:author="Eray Uzun [2]" w:date="2022-11-06T22:03:00Z">
            <w:rPr>
              <w:b/>
              <w:bCs/>
              <w:sz w:val="24"/>
              <w:szCs w:val="24"/>
              <w:highlight w:val="red"/>
              <w:lang w:val="en-US"/>
            </w:rPr>
          </w:rPrChange>
        </w:rPr>
        <w:t>PROJECT LOCATION AND ADDRESS:</w:t>
      </w:r>
    </w:p>
    <w:p w14:paraId="34E4F2F4" w14:textId="275CF783" w:rsidR="00442C6D" w:rsidRPr="007E20B9" w:rsidRDefault="00442C6D" w:rsidP="00442C6D">
      <w:pPr>
        <w:pStyle w:val="ListeParagraf"/>
        <w:jc w:val="both"/>
        <w:rPr>
          <w:i/>
          <w:iCs/>
          <w:sz w:val="24"/>
          <w:szCs w:val="24"/>
          <w:lang w:val="en-US"/>
        </w:rPr>
      </w:pPr>
      <w:r w:rsidRPr="00222906">
        <w:rPr>
          <w:i/>
          <w:iCs/>
          <w:sz w:val="24"/>
          <w:szCs w:val="24"/>
          <w:lang w:val="en-US"/>
          <w:rPrChange w:id="31" w:author="Eray Uzun [2]" w:date="2022-11-06T22:03:00Z">
            <w:rPr>
              <w:i/>
              <w:iCs/>
              <w:sz w:val="24"/>
              <w:szCs w:val="24"/>
              <w:highlight w:val="red"/>
              <w:lang w:val="en-US"/>
            </w:rPr>
          </w:rPrChange>
        </w:rPr>
        <w:t xml:space="preserve">İzmir </w:t>
      </w:r>
      <w:proofErr w:type="spellStart"/>
      <w:r w:rsidRPr="00222906">
        <w:rPr>
          <w:i/>
          <w:iCs/>
          <w:sz w:val="24"/>
          <w:szCs w:val="24"/>
          <w:lang w:val="en-US"/>
          <w:rPrChange w:id="32" w:author="Eray Uzun [2]" w:date="2022-11-06T22:03:00Z">
            <w:rPr>
              <w:i/>
              <w:iCs/>
              <w:sz w:val="24"/>
              <w:szCs w:val="24"/>
              <w:highlight w:val="red"/>
              <w:lang w:val="en-US"/>
            </w:rPr>
          </w:rPrChange>
        </w:rPr>
        <w:t>Bayraklı</w:t>
      </w:r>
      <w:proofErr w:type="spellEnd"/>
      <w:r w:rsidRPr="00222906">
        <w:rPr>
          <w:i/>
          <w:iCs/>
          <w:sz w:val="24"/>
          <w:szCs w:val="24"/>
          <w:lang w:val="en-US"/>
          <w:rPrChange w:id="33" w:author="Eray Uzun [2]" w:date="2022-11-06T22:03:00Z">
            <w:rPr>
              <w:i/>
              <w:iCs/>
              <w:sz w:val="24"/>
              <w:szCs w:val="24"/>
              <w:highlight w:val="red"/>
              <w:lang w:val="en-US"/>
            </w:rPr>
          </w:rPrChange>
        </w:rPr>
        <w:t xml:space="preserve"> </w:t>
      </w:r>
      <w:proofErr w:type="spellStart"/>
      <w:r w:rsidRPr="00222906">
        <w:rPr>
          <w:i/>
          <w:iCs/>
          <w:sz w:val="24"/>
          <w:szCs w:val="24"/>
          <w:lang w:val="en-US"/>
          <w:rPrChange w:id="34" w:author="Eray Uzun [2]" w:date="2022-11-06T22:03:00Z">
            <w:rPr>
              <w:i/>
              <w:iCs/>
              <w:sz w:val="24"/>
              <w:szCs w:val="24"/>
              <w:highlight w:val="red"/>
              <w:lang w:val="en-US"/>
            </w:rPr>
          </w:rPrChange>
        </w:rPr>
        <w:t>Entegre</w:t>
      </w:r>
      <w:proofErr w:type="spellEnd"/>
      <w:r w:rsidRPr="00222906">
        <w:rPr>
          <w:i/>
          <w:iCs/>
          <w:sz w:val="24"/>
          <w:szCs w:val="24"/>
          <w:lang w:val="en-US"/>
          <w:rPrChange w:id="35" w:author="Eray Uzun [2]" w:date="2022-11-06T22:03:00Z">
            <w:rPr>
              <w:i/>
              <w:iCs/>
              <w:sz w:val="24"/>
              <w:szCs w:val="24"/>
              <w:highlight w:val="red"/>
              <w:lang w:val="en-US"/>
            </w:rPr>
          </w:rPrChange>
        </w:rPr>
        <w:t xml:space="preserve"> </w:t>
      </w:r>
      <w:proofErr w:type="spellStart"/>
      <w:r w:rsidRPr="00222906">
        <w:rPr>
          <w:i/>
          <w:iCs/>
          <w:sz w:val="24"/>
          <w:szCs w:val="24"/>
          <w:lang w:val="en-US"/>
          <w:rPrChange w:id="36" w:author="Eray Uzun [2]" w:date="2022-11-06T22:03:00Z">
            <w:rPr>
              <w:i/>
              <w:iCs/>
              <w:sz w:val="24"/>
              <w:szCs w:val="24"/>
              <w:highlight w:val="red"/>
              <w:lang w:val="en-US"/>
            </w:rPr>
          </w:rPrChange>
        </w:rPr>
        <w:t>Sağlık</w:t>
      </w:r>
      <w:proofErr w:type="spellEnd"/>
      <w:r w:rsidRPr="00222906">
        <w:rPr>
          <w:i/>
          <w:iCs/>
          <w:sz w:val="24"/>
          <w:szCs w:val="24"/>
          <w:lang w:val="en-US"/>
          <w:rPrChange w:id="37" w:author="Eray Uzun [2]" w:date="2022-11-06T22:03:00Z">
            <w:rPr>
              <w:i/>
              <w:iCs/>
              <w:sz w:val="24"/>
              <w:szCs w:val="24"/>
              <w:highlight w:val="red"/>
              <w:lang w:val="en-US"/>
            </w:rPr>
          </w:rPrChange>
        </w:rPr>
        <w:t xml:space="preserve"> </w:t>
      </w:r>
      <w:proofErr w:type="spellStart"/>
      <w:r w:rsidRPr="00222906">
        <w:rPr>
          <w:i/>
          <w:iCs/>
          <w:sz w:val="24"/>
          <w:szCs w:val="24"/>
          <w:lang w:val="en-US"/>
          <w:rPrChange w:id="38" w:author="Eray Uzun [2]" w:date="2022-11-06T22:03:00Z">
            <w:rPr>
              <w:i/>
              <w:iCs/>
              <w:sz w:val="24"/>
              <w:szCs w:val="24"/>
              <w:highlight w:val="red"/>
              <w:lang w:val="en-US"/>
            </w:rPr>
          </w:rPrChange>
        </w:rPr>
        <w:t>Kampüsü</w:t>
      </w:r>
      <w:proofErr w:type="spellEnd"/>
      <w:r w:rsidRPr="00222906">
        <w:rPr>
          <w:i/>
          <w:iCs/>
          <w:sz w:val="24"/>
          <w:szCs w:val="24"/>
          <w:lang w:val="en-US"/>
          <w:rPrChange w:id="39" w:author="Eray Uzun [2]" w:date="2022-11-06T22:03:00Z">
            <w:rPr>
              <w:i/>
              <w:iCs/>
              <w:sz w:val="24"/>
              <w:szCs w:val="24"/>
              <w:highlight w:val="red"/>
              <w:lang w:val="en-US"/>
            </w:rPr>
          </w:rPrChange>
        </w:rPr>
        <w:t xml:space="preserve">, </w:t>
      </w:r>
      <w:proofErr w:type="spellStart"/>
      <w:r w:rsidRPr="00222906">
        <w:rPr>
          <w:i/>
          <w:iCs/>
          <w:sz w:val="24"/>
          <w:szCs w:val="24"/>
          <w:lang w:val="en-US"/>
          <w:rPrChange w:id="40" w:author="Eray Uzun [2]" w:date="2022-11-06T22:03:00Z">
            <w:rPr>
              <w:i/>
              <w:iCs/>
              <w:sz w:val="24"/>
              <w:szCs w:val="24"/>
              <w:highlight w:val="red"/>
              <w:lang w:val="en-US"/>
            </w:rPr>
          </w:rPrChange>
        </w:rPr>
        <w:t>Refik</w:t>
      </w:r>
      <w:proofErr w:type="spellEnd"/>
      <w:r w:rsidRPr="00222906">
        <w:rPr>
          <w:i/>
          <w:iCs/>
          <w:sz w:val="24"/>
          <w:szCs w:val="24"/>
          <w:lang w:val="en-US"/>
          <w:rPrChange w:id="41" w:author="Eray Uzun [2]" w:date="2022-11-06T22:03:00Z">
            <w:rPr>
              <w:i/>
              <w:iCs/>
              <w:sz w:val="24"/>
              <w:szCs w:val="24"/>
              <w:highlight w:val="red"/>
              <w:lang w:val="en-US"/>
            </w:rPr>
          </w:rPrChange>
        </w:rPr>
        <w:t xml:space="preserve"> </w:t>
      </w:r>
      <w:proofErr w:type="spellStart"/>
      <w:r w:rsidRPr="00222906">
        <w:rPr>
          <w:i/>
          <w:iCs/>
          <w:sz w:val="24"/>
          <w:szCs w:val="24"/>
          <w:lang w:val="en-US"/>
          <w:rPrChange w:id="42" w:author="Eray Uzun [2]" w:date="2022-11-06T22:03:00Z">
            <w:rPr>
              <w:i/>
              <w:iCs/>
              <w:sz w:val="24"/>
              <w:szCs w:val="24"/>
              <w:highlight w:val="red"/>
              <w:lang w:val="en-US"/>
            </w:rPr>
          </w:rPrChange>
        </w:rPr>
        <w:t>Şevket</w:t>
      </w:r>
      <w:proofErr w:type="spellEnd"/>
      <w:r w:rsidRPr="00222906">
        <w:rPr>
          <w:i/>
          <w:iCs/>
          <w:sz w:val="24"/>
          <w:szCs w:val="24"/>
          <w:lang w:val="en-US"/>
          <w:rPrChange w:id="43" w:author="Eray Uzun [2]" w:date="2022-11-06T22:03:00Z">
            <w:rPr>
              <w:i/>
              <w:iCs/>
              <w:sz w:val="24"/>
              <w:szCs w:val="24"/>
              <w:highlight w:val="red"/>
              <w:lang w:val="en-US"/>
            </w:rPr>
          </w:rPrChange>
        </w:rPr>
        <w:t xml:space="preserve"> </w:t>
      </w:r>
      <w:proofErr w:type="spellStart"/>
      <w:r w:rsidRPr="00222906">
        <w:rPr>
          <w:i/>
          <w:iCs/>
          <w:sz w:val="24"/>
          <w:szCs w:val="24"/>
          <w:lang w:val="en-US"/>
          <w:rPrChange w:id="44" w:author="Eray Uzun [2]" w:date="2022-11-06T22:03:00Z">
            <w:rPr>
              <w:i/>
              <w:iCs/>
              <w:sz w:val="24"/>
              <w:szCs w:val="24"/>
              <w:highlight w:val="red"/>
              <w:lang w:val="en-US"/>
            </w:rPr>
          </w:rPrChange>
        </w:rPr>
        <w:t>İnce</w:t>
      </w:r>
      <w:proofErr w:type="spellEnd"/>
      <w:r w:rsidRPr="00222906">
        <w:rPr>
          <w:i/>
          <w:iCs/>
          <w:sz w:val="24"/>
          <w:szCs w:val="24"/>
          <w:lang w:val="en-US"/>
          <w:rPrChange w:id="45" w:author="Eray Uzun [2]" w:date="2022-11-06T22:03:00Z">
            <w:rPr>
              <w:i/>
              <w:iCs/>
              <w:sz w:val="24"/>
              <w:szCs w:val="24"/>
              <w:highlight w:val="red"/>
              <w:lang w:val="en-US"/>
            </w:rPr>
          </w:rPrChange>
        </w:rPr>
        <w:t xml:space="preserve"> </w:t>
      </w:r>
      <w:proofErr w:type="spellStart"/>
      <w:r w:rsidRPr="00222906">
        <w:rPr>
          <w:i/>
          <w:iCs/>
          <w:sz w:val="24"/>
          <w:szCs w:val="24"/>
          <w:lang w:val="en-US"/>
          <w:rPrChange w:id="46" w:author="Eray Uzun [2]" w:date="2022-11-06T22:03:00Z">
            <w:rPr>
              <w:i/>
              <w:iCs/>
              <w:sz w:val="24"/>
              <w:szCs w:val="24"/>
              <w:highlight w:val="red"/>
              <w:lang w:val="en-US"/>
            </w:rPr>
          </w:rPrChange>
        </w:rPr>
        <w:t>Mahallesi</w:t>
      </w:r>
      <w:proofErr w:type="spellEnd"/>
      <w:r w:rsidRPr="00222906">
        <w:rPr>
          <w:i/>
          <w:iCs/>
          <w:sz w:val="24"/>
          <w:szCs w:val="24"/>
          <w:lang w:val="en-US"/>
          <w:rPrChange w:id="47" w:author="Eray Uzun [2]" w:date="2022-11-06T22:03:00Z">
            <w:rPr>
              <w:i/>
              <w:iCs/>
              <w:sz w:val="24"/>
              <w:szCs w:val="24"/>
              <w:highlight w:val="red"/>
              <w:lang w:val="en-US"/>
            </w:rPr>
          </w:rPrChange>
        </w:rPr>
        <w:t xml:space="preserve"> 2148/11 </w:t>
      </w:r>
      <w:proofErr w:type="spellStart"/>
      <w:r w:rsidRPr="00222906">
        <w:rPr>
          <w:i/>
          <w:iCs/>
          <w:sz w:val="24"/>
          <w:szCs w:val="24"/>
          <w:lang w:val="en-US"/>
          <w:rPrChange w:id="48" w:author="Eray Uzun [2]" w:date="2022-11-06T22:03:00Z">
            <w:rPr>
              <w:i/>
              <w:iCs/>
              <w:sz w:val="24"/>
              <w:szCs w:val="24"/>
              <w:highlight w:val="red"/>
              <w:lang w:val="en-US"/>
            </w:rPr>
          </w:rPrChange>
        </w:rPr>
        <w:t>Sokak</w:t>
      </w:r>
      <w:proofErr w:type="spellEnd"/>
      <w:r w:rsidRPr="00222906">
        <w:rPr>
          <w:i/>
          <w:iCs/>
          <w:sz w:val="24"/>
          <w:szCs w:val="24"/>
          <w:lang w:val="en-US"/>
          <w:rPrChange w:id="49" w:author="Eray Uzun [2]" w:date="2022-11-06T22:03:00Z">
            <w:rPr>
              <w:i/>
              <w:iCs/>
              <w:sz w:val="24"/>
              <w:szCs w:val="24"/>
              <w:highlight w:val="red"/>
              <w:lang w:val="en-US"/>
            </w:rPr>
          </w:rPrChange>
        </w:rPr>
        <w:t xml:space="preserve">, No:1/11 </w:t>
      </w:r>
      <w:proofErr w:type="spellStart"/>
      <w:r w:rsidRPr="00222906">
        <w:rPr>
          <w:i/>
          <w:iCs/>
          <w:sz w:val="24"/>
          <w:szCs w:val="24"/>
          <w:lang w:val="en-US"/>
          <w:rPrChange w:id="50" w:author="Eray Uzun [2]" w:date="2022-11-06T22:03:00Z">
            <w:rPr>
              <w:i/>
              <w:iCs/>
              <w:sz w:val="24"/>
              <w:szCs w:val="24"/>
              <w:highlight w:val="red"/>
              <w:lang w:val="en-US"/>
            </w:rPr>
          </w:rPrChange>
        </w:rPr>
        <w:t>Bayraklı</w:t>
      </w:r>
      <w:proofErr w:type="spellEnd"/>
      <w:r w:rsidRPr="00222906">
        <w:rPr>
          <w:i/>
          <w:iCs/>
          <w:sz w:val="24"/>
          <w:szCs w:val="24"/>
          <w:lang w:val="en-US"/>
          <w:rPrChange w:id="51" w:author="Eray Uzun [2]" w:date="2022-11-06T22:03:00Z">
            <w:rPr>
              <w:i/>
              <w:iCs/>
              <w:sz w:val="24"/>
              <w:szCs w:val="24"/>
              <w:highlight w:val="red"/>
              <w:lang w:val="en-US"/>
            </w:rPr>
          </w:rPrChange>
        </w:rPr>
        <w:t xml:space="preserve"> İZMİR</w:t>
      </w:r>
    </w:p>
    <w:p w14:paraId="34903754" w14:textId="1BA76A15" w:rsidR="00442C6D" w:rsidRPr="007E20B9" w:rsidRDefault="00442C6D" w:rsidP="00442C6D">
      <w:pPr>
        <w:pStyle w:val="ListeParagraf"/>
        <w:jc w:val="both"/>
        <w:rPr>
          <w:i/>
          <w:iCs/>
          <w:sz w:val="24"/>
          <w:szCs w:val="24"/>
          <w:lang w:val="en-US"/>
        </w:rPr>
      </w:pPr>
    </w:p>
    <w:p w14:paraId="0F5E6F3D" w14:textId="1344BEA6" w:rsidR="00442C6D" w:rsidRPr="007E20B9" w:rsidRDefault="00442C6D" w:rsidP="00442C6D">
      <w:pPr>
        <w:pStyle w:val="ListeParagraf"/>
        <w:numPr>
          <w:ilvl w:val="0"/>
          <w:numId w:val="1"/>
        </w:numPr>
        <w:jc w:val="both"/>
        <w:rPr>
          <w:b/>
          <w:bCs/>
          <w:sz w:val="24"/>
          <w:szCs w:val="24"/>
          <w:lang w:val="en-US"/>
        </w:rPr>
      </w:pPr>
      <w:r w:rsidRPr="007E20B9">
        <w:rPr>
          <w:b/>
          <w:bCs/>
          <w:sz w:val="24"/>
          <w:szCs w:val="24"/>
          <w:lang w:val="en-US"/>
        </w:rPr>
        <w:t>CONTRACT TYPE / DELIVERY METHOD:</w:t>
      </w:r>
    </w:p>
    <w:p w14:paraId="2FF9F6FE" w14:textId="6A210A25" w:rsidR="00442C6D" w:rsidRPr="007E20B9" w:rsidRDefault="00442C6D" w:rsidP="00442C6D">
      <w:pPr>
        <w:pStyle w:val="ListeParagraf"/>
        <w:jc w:val="both"/>
        <w:rPr>
          <w:i/>
          <w:iCs/>
          <w:sz w:val="24"/>
          <w:szCs w:val="24"/>
          <w:lang w:val="en-US"/>
        </w:rPr>
      </w:pPr>
      <w:r w:rsidRPr="007E20B9">
        <w:rPr>
          <w:i/>
          <w:iCs/>
          <w:sz w:val="24"/>
          <w:szCs w:val="24"/>
          <w:lang w:val="en-US"/>
        </w:rPr>
        <w:t>Public Private Partnership, Build Operate Transfer Delivery Method</w:t>
      </w:r>
    </w:p>
    <w:p w14:paraId="119D5567" w14:textId="77777777" w:rsidR="00442C6D" w:rsidRPr="007E20B9" w:rsidRDefault="00442C6D" w:rsidP="00442C6D">
      <w:pPr>
        <w:pStyle w:val="ListeParagraf"/>
        <w:jc w:val="both"/>
        <w:rPr>
          <w:i/>
          <w:iCs/>
          <w:sz w:val="24"/>
          <w:szCs w:val="24"/>
          <w:lang w:val="en-US"/>
        </w:rPr>
      </w:pPr>
    </w:p>
    <w:p w14:paraId="1E130867" w14:textId="63DDB740" w:rsidR="00442C6D" w:rsidRPr="007E20B9" w:rsidRDefault="00442C6D" w:rsidP="00442C6D">
      <w:pPr>
        <w:pStyle w:val="ListeParagraf"/>
        <w:numPr>
          <w:ilvl w:val="0"/>
          <w:numId w:val="1"/>
        </w:numPr>
        <w:jc w:val="both"/>
        <w:rPr>
          <w:b/>
          <w:bCs/>
          <w:sz w:val="24"/>
          <w:szCs w:val="24"/>
          <w:lang w:val="en-US"/>
        </w:rPr>
      </w:pPr>
      <w:r w:rsidRPr="007E20B9">
        <w:rPr>
          <w:b/>
          <w:bCs/>
          <w:sz w:val="24"/>
          <w:szCs w:val="24"/>
          <w:lang w:val="en-US"/>
        </w:rPr>
        <w:t>BRIEF PROJECT DESCRIPTION:</w:t>
      </w:r>
    </w:p>
    <w:p w14:paraId="19E22709" w14:textId="3D20823C" w:rsidR="00017F20" w:rsidRDefault="00017F20">
      <w:pPr>
        <w:pStyle w:val="ListeParagraf"/>
        <w:jc w:val="both"/>
        <w:rPr>
          <w:ins w:id="52" w:author="Eray Uzun" w:date="2022-11-03T22:23:00Z"/>
          <w:i/>
          <w:iCs/>
          <w:sz w:val="24"/>
          <w:szCs w:val="24"/>
          <w:lang w:val="en-US"/>
        </w:rPr>
        <w:pPrChange w:id="53" w:author="Eray Uzun" w:date="2022-11-03T22:23:00Z">
          <w:pPr>
            <w:pStyle w:val="ListeParagraf"/>
            <w:numPr>
              <w:numId w:val="2"/>
            </w:numPr>
            <w:ind w:left="1080" w:hanging="360"/>
            <w:jc w:val="both"/>
          </w:pPr>
        </w:pPrChange>
      </w:pPr>
      <w:ins w:id="54" w:author="Eray Uzun" w:date="2022-11-03T22:23:00Z">
        <w:del w:id="55" w:author="Eray Uzun [2]" w:date="2022-11-06T22:03:00Z">
          <w:r w:rsidRPr="00017F20" w:rsidDel="00222906">
            <w:rPr>
              <w:i/>
              <w:iCs/>
              <w:sz w:val="24"/>
              <w:szCs w:val="24"/>
              <w:lang w:val="en-US"/>
            </w:rPr>
            <w:delText>'</w:delText>
          </w:r>
        </w:del>
        <w:r w:rsidRPr="00017F20">
          <w:rPr>
            <w:i/>
            <w:iCs/>
            <w:sz w:val="24"/>
            <w:szCs w:val="24"/>
            <w:lang w:val="en-US"/>
          </w:rPr>
          <w:t>- Total Construction Area: (Y12-Y18 – X39-X44) 1920 m² in 631,320 m²</w:t>
        </w:r>
      </w:ins>
    </w:p>
    <w:p w14:paraId="3D826F2D" w14:textId="0A006A13" w:rsidR="00017F20" w:rsidRPr="00017F20" w:rsidRDefault="00017F20">
      <w:pPr>
        <w:pStyle w:val="ListeParagraf"/>
        <w:jc w:val="both"/>
        <w:rPr>
          <w:ins w:id="56" w:author="Eray Uzun" w:date="2022-11-03T22:23:00Z"/>
          <w:i/>
          <w:iCs/>
          <w:sz w:val="24"/>
          <w:szCs w:val="24"/>
          <w:lang w:val="en-US"/>
        </w:rPr>
        <w:pPrChange w:id="57" w:author="Eray Uzun" w:date="2022-11-03T22:23:00Z">
          <w:pPr>
            <w:pStyle w:val="ListeParagraf"/>
            <w:numPr>
              <w:numId w:val="2"/>
            </w:numPr>
            <w:ind w:left="1080" w:hanging="360"/>
            <w:jc w:val="both"/>
          </w:pPr>
        </w:pPrChange>
      </w:pPr>
      <w:ins w:id="58" w:author="Eray Uzun" w:date="2022-11-03T22:23:00Z">
        <w:r w:rsidRPr="00017F20">
          <w:rPr>
            <w:i/>
            <w:iCs/>
            <w:sz w:val="24"/>
            <w:szCs w:val="24"/>
            <w:lang w:val="en-US"/>
            <w:rPrChange w:id="59" w:author="Eray Uzun" w:date="2022-11-03T22:23:00Z">
              <w:rPr>
                <w:lang w:val="en-US"/>
              </w:rPr>
            </w:rPrChange>
          </w:rPr>
          <w:t xml:space="preserve">- In Main Hospital </w:t>
        </w:r>
        <w:del w:id="60" w:author="Eray Uzun [2]" w:date="2022-11-06T22:04:00Z">
          <w:r w:rsidRPr="00017F20" w:rsidDel="00222906">
            <w:rPr>
              <w:i/>
              <w:iCs/>
              <w:sz w:val="24"/>
              <w:szCs w:val="24"/>
              <w:lang w:val="en-US"/>
              <w:rPrChange w:id="61" w:author="Eray Uzun" w:date="2022-11-03T22:23:00Z">
                <w:rPr>
                  <w:lang w:val="en-US"/>
                </w:rPr>
              </w:rPrChange>
            </w:rPr>
            <w:delText>f</w:delText>
          </w:r>
        </w:del>
        <w:del w:id="62" w:author="Eray Uzun [2]" w:date="2022-11-06T22:46:00Z">
          <w:r w:rsidRPr="00017F20" w:rsidDel="00B8693A">
            <w:rPr>
              <w:i/>
              <w:iCs/>
              <w:sz w:val="24"/>
              <w:szCs w:val="24"/>
              <w:lang w:val="en-US"/>
              <w:rPrChange w:id="63" w:author="Eray Uzun" w:date="2022-11-03T22:23:00Z">
                <w:rPr>
                  <w:lang w:val="en-US"/>
                </w:rPr>
              </w:rPrChange>
            </w:rPr>
            <w:delText>aci</w:delText>
          </w:r>
        </w:del>
      </w:ins>
      <w:ins w:id="64" w:author="Eray Uzun [2]" w:date="2022-11-06T22:46:00Z">
        <w:r w:rsidR="00B8693A">
          <w:rPr>
            <w:i/>
            <w:iCs/>
            <w:sz w:val="24"/>
            <w:szCs w:val="24"/>
            <w:lang w:val="en-US"/>
          </w:rPr>
          <w:t>Building</w:t>
        </w:r>
      </w:ins>
      <w:ins w:id="65" w:author="Eray Uzun" w:date="2022-11-03T22:23:00Z">
        <w:del w:id="66" w:author="Eray Uzun [2]" w:date="2022-11-06T22:46:00Z">
          <w:r w:rsidRPr="00017F20" w:rsidDel="00B8693A">
            <w:rPr>
              <w:i/>
              <w:iCs/>
              <w:sz w:val="24"/>
              <w:szCs w:val="24"/>
              <w:lang w:val="en-US"/>
              <w:rPrChange w:id="67" w:author="Eray Uzun" w:date="2022-11-03T22:23:00Z">
                <w:rPr>
                  <w:lang w:val="en-US"/>
                </w:rPr>
              </w:rPrChange>
            </w:rPr>
            <w:delText>lity</w:delText>
          </w:r>
        </w:del>
        <w:r w:rsidRPr="00017F20">
          <w:rPr>
            <w:i/>
            <w:iCs/>
            <w:sz w:val="24"/>
            <w:szCs w:val="24"/>
            <w:lang w:val="en-US"/>
            <w:rPrChange w:id="68" w:author="Eray Uzun" w:date="2022-11-03T22:23:00Z">
              <w:rPr>
                <w:lang w:val="en-US"/>
              </w:rPr>
            </w:rPrChange>
          </w:rPr>
          <w:t>, MT2</w:t>
        </w:r>
        <w:del w:id="69" w:author="Eray Uzun [2]" w:date="2022-11-06T22:04:00Z">
          <w:r w:rsidRPr="00017F20" w:rsidDel="00222906">
            <w:rPr>
              <w:i/>
              <w:iCs/>
              <w:sz w:val="24"/>
              <w:szCs w:val="24"/>
              <w:lang w:val="en-US"/>
              <w:rPrChange w:id="70" w:author="Eray Uzun" w:date="2022-11-03T22:23:00Z">
                <w:rPr>
                  <w:lang w:val="en-US"/>
                </w:rPr>
              </w:rPrChange>
            </w:rPr>
            <w:delText>&amp;3</w:delText>
          </w:r>
        </w:del>
        <w:r w:rsidRPr="00017F20">
          <w:rPr>
            <w:i/>
            <w:iCs/>
            <w:sz w:val="24"/>
            <w:szCs w:val="24"/>
            <w:lang w:val="en-US"/>
            <w:rPrChange w:id="71" w:author="Eray Uzun" w:date="2022-11-03T22:23:00Z">
              <w:rPr>
                <w:lang w:val="en-US"/>
              </w:rPr>
            </w:rPrChange>
          </w:rPr>
          <w:t xml:space="preserve"> block </w:t>
        </w:r>
        <w:del w:id="72" w:author="Eray Uzun [2]" w:date="2022-11-06T22:04:00Z">
          <w:r w:rsidRPr="00017F20" w:rsidDel="00222906">
            <w:rPr>
              <w:i/>
              <w:iCs/>
              <w:sz w:val="24"/>
              <w:szCs w:val="24"/>
              <w:lang w:val="en-US"/>
              <w:rPrChange w:id="73" w:author="Eray Uzun" w:date="2022-11-03T22:23:00Z">
                <w:rPr>
                  <w:lang w:val="en-US"/>
                </w:rPr>
              </w:rPrChange>
            </w:rPr>
            <w:delText xml:space="preserve">Floor </w:delText>
          </w:r>
        </w:del>
        <w:r w:rsidRPr="00017F20">
          <w:rPr>
            <w:i/>
            <w:iCs/>
            <w:sz w:val="24"/>
            <w:szCs w:val="24"/>
            <w:lang w:val="en-US"/>
            <w:rPrChange w:id="74" w:author="Eray Uzun" w:date="2022-11-03T22:23:00Z">
              <w:rPr>
                <w:lang w:val="en-US"/>
              </w:rPr>
            </w:rPrChange>
          </w:rPr>
          <w:t xml:space="preserve">4th – 5th </w:t>
        </w:r>
      </w:ins>
      <w:ins w:id="75" w:author="Eray Uzun [2]" w:date="2022-11-06T22:04:00Z">
        <w:r w:rsidR="00222906">
          <w:rPr>
            <w:i/>
            <w:iCs/>
            <w:sz w:val="24"/>
            <w:szCs w:val="24"/>
            <w:lang w:val="en-US"/>
          </w:rPr>
          <w:t>floor</w:t>
        </w:r>
      </w:ins>
    </w:p>
    <w:p w14:paraId="07E1C3B2" w14:textId="3B3D6618" w:rsidR="00442C6D" w:rsidRPr="00B8693A" w:rsidDel="00017F20" w:rsidRDefault="00442C6D" w:rsidP="00017F20">
      <w:pPr>
        <w:pStyle w:val="ListeParagraf"/>
        <w:numPr>
          <w:ilvl w:val="0"/>
          <w:numId w:val="1"/>
        </w:numPr>
        <w:jc w:val="both"/>
        <w:rPr>
          <w:del w:id="76" w:author="Eray Uzun" w:date="2022-11-03T22:23:00Z"/>
          <w:i/>
          <w:iCs/>
          <w:sz w:val="24"/>
          <w:szCs w:val="24"/>
          <w:lang w:val="en-US"/>
          <w:rPrChange w:id="77" w:author="Eray Uzun [2]" w:date="2022-11-06T22:45:00Z">
            <w:rPr>
              <w:del w:id="78" w:author="Eray Uzun" w:date="2022-11-03T22:23:00Z"/>
              <w:i/>
              <w:iCs/>
              <w:sz w:val="24"/>
              <w:szCs w:val="24"/>
              <w:highlight w:val="red"/>
              <w:lang w:val="en-US"/>
            </w:rPr>
          </w:rPrChange>
        </w:rPr>
      </w:pPr>
      <w:del w:id="79" w:author="Eray Uzun" w:date="2022-11-03T22:23:00Z">
        <w:r w:rsidRPr="00B8693A" w:rsidDel="00017F20">
          <w:rPr>
            <w:i/>
            <w:iCs/>
            <w:sz w:val="24"/>
            <w:szCs w:val="24"/>
            <w:lang w:val="en-US"/>
            <w:rPrChange w:id="80" w:author="Eray Uzun [2]" w:date="2022-11-06T22:45:00Z">
              <w:rPr>
                <w:i/>
                <w:iCs/>
                <w:sz w:val="24"/>
                <w:szCs w:val="24"/>
                <w:highlight w:val="red"/>
                <w:lang w:val="en-US"/>
              </w:rPr>
            </w:rPrChange>
          </w:rPr>
          <w:delText>Total Con</w:delText>
        </w:r>
        <w:r w:rsidR="007E20B9" w:rsidRPr="00B8693A" w:rsidDel="00017F20">
          <w:rPr>
            <w:i/>
            <w:iCs/>
            <w:sz w:val="24"/>
            <w:szCs w:val="24"/>
            <w:lang w:val="en-US"/>
            <w:rPrChange w:id="81" w:author="Eray Uzun [2]" w:date="2022-11-06T22:45:00Z">
              <w:rPr>
                <w:i/>
                <w:iCs/>
                <w:sz w:val="24"/>
                <w:szCs w:val="24"/>
                <w:highlight w:val="red"/>
                <w:lang w:val="en-US"/>
              </w:rPr>
            </w:rPrChange>
          </w:rPr>
          <w:delText>s</w:delText>
        </w:r>
        <w:r w:rsidRPr="00B8693A" w:rsidDel="00017F20">
          <w:rPr>
            <w:i/>
            <w:iCs/>
            <w:sz w:val="24"/>
            <w:szCs w:val="24"/>
            <w:lang w:val="en-US"/>
            <w:rPrChange w:id="82" w:author="Eray Uzun [2]" w:date="2022-11-06T22:45:00Z">
              <w:rPr>
                <w:i/>
                <w:iCs/>
                <w:sz w:val="24"/>
                <w:szCs w:val="24"/>
                <w:highlight w:val="red"/>
                <w:lang w:val="en-US"/>
              </w:rPr>
            </w:rPrChange>
          </w:rPr>
          <w:delText xml:space="preserve">truction Area: </w:delText>
        </w:r>
        <w:r w:rsidR="00CB6559" w:rsidRPr="00B8693A" w:rsidDel="00017F20">
          <w:rPr>
            <w:i/>
            <w:iCs/>
            <w:sz w:val="24"/>
            <w:szCs w:val="24"/>
            <w:lang w:val="en-US"/>
            <w:rPrChange w:id="83" w:author="Eray Uzun [2]" w:date="2022-11-06T22:45:00Z">
              <w:rPr>
                <w:i/>
                <w:iCs/>
                <w:sz w:val="24"/>
                <w:szCs w:val="24"/>
                <w:highlight w:val="red"/>
                <w:lang w:val="en-US"/>
              </w:rPr>
            </w:rPrChange>
          </w:rPr>
          <w:delText>960 m²</w:delText>
        </w:r>
      </w:del>
    </w:p>
    <w:p w14:paraId="076FC68C" w14:textId="53DA3378" w:rsidR="00442C6D" w:rsidRPr="00B8693A" w:rsidDel="00017F20" w:rsidRDefault="00442C6D" w:rsidP="00442C6D">
      <w:pPr>
        <w:pStyle w:val="ListeParagraf"/>
        <w:numPr>
          <w:ilvl w:val="0"/>
          <w:numId w:val="2"/>
        </w:numPr>
        <w:jc w:val="both"/>
        <w:rPr>
          <w:del w:id="84" w:author="Eray Uzun" w:date="2022-11-03T22:23:00Z"/>
          <w:i/>
          <w:iCs/>
          <w:sz w:val="24"/>
          <w:szCs w:val="24"/>
          <w:lang w:val="en-US"/>
          <w:rPrChange w:id="85" w:author="Eray Uzun [2]" w:date="2022-11-06T22:45:00Z">
            <w:rPr>
              <w:del w:id="86" w:author="Eray Uzun" w:date="2022-11-03T22:23:00Z"/>
              <w:i/>
              <w:iCs/>
              <w:sz w:val="24"/>
              <w:szCs w:val="24"/>
              <w:highlight w:val="red"/>
              <w:lang w:val="en-US"/>
            </w:rPr>
          </w:rPrChange>
        </w:rPr>
      </w:pPr>
      <w:del w:id="87" w:author="Eray Uzun" w:date="2022-11-03T22:23:00Z">
        <w:r w:rsidRPr="00B8693A" w:rsidDel="00017F20">
          <w:rPr>
            <w:i/>
            <w:iCs/>
            <w:sz w:val="24"/>
            <w:szCs w:val="24"/>
            <w:lang w:val="en-US"/>
            <w:rPrChange w:id="88" w:author="Eray Uzun [2]" w:date="2022-11-06T22:45:00Z">
              <w:rPr>
                <w:i/>
                <w:iCs/>
                <w:sz w:val="24"/>
                <w:szCs w:val="24"/>
                <w:highlight w:val="red"/>
                <w:lang w:val="en-US"/>
              </w:rPr>
            </w:rPrChange>
          </w:rPr>
          <w:delText>6 numbers of Facilit</w:delText>
        </w:r>
        <w:r w:rsidR="007E20B9" w:rsidRPr="00B8693A" w:rsidDel="00017F20">
          <w:rPr>
            <w:i/>
            <w:iCs/>
            <w:sz w:val="24"/>
            <w:szCs w:val="24"/>
            <w:lang w:val="en-US"/>
            <w:rPrChange w:id="89" w:author="Eray Uzun [2]" w:date="2022-11-06T22:45:00Z">
              <w:rPr>
                <w:i/>
                <w:iCs/>
                <w:sz w:val="24"/>
                <w:szCs w:val="24"/>
                <w:highlight w:val="red"/>
                <w:lang w:val="en-US"/>
              </w:rPr>
            </w:rPrChange>
          </w:rPr>
          <w:delText>i</w:delText>
        </w:r>
        <w:r w:rsidRPr="00B8693A" w:rsidDel="00017F20">
          <w:rPr>
            <w:i/>
            <w:iCs/>
            <w:sz w:val="24"/>
            <w:szCs w:val="24"/>
            <w:lang w:val="en-US"/>
            <w:rPrChange w:id="90" w:author="Eray Uzun [2]" w:date="2022-11-06T22:45:00Z">
              <w:rPr>
                <w:i/>
                <w:iCs/>
                <w:sz w:val="24"/>
                <w:szCs w:val="24"/>
                <w:highlight w:val="red"/>
                <w:lang w:val="en-US"/>
              </w:rPr>
            </w:rPrChange>
          </w:rPr>
          <w:delText>es;</w:delText>
        </w:r>
      </w:del>
    </w:p>
    <w:p w14:paraId="3B5DC6FF" w14:textId="05CDAA25" w:rsidR="00442C6D" w:rsidRPr="00B8693A" w:rsidDel="00017F20" w:rsidRDefault="00442C6D" w:rsidP="00442C6D">
      <w:pPr>
        <w:pStyle w:val="ListeParagraf"/>
        <w:numPr>
          <w:ilvl w:val="1"/>
          <w:numId w:val="2"/>
        </w:numPr>
        <w:jc w:val="both"/>
        <w:rPr>
          <w:del w:id="91" w:author="Eray Uzun" w:date="2022-11-03T22:23:00Z"/>
          <w:i/>
          <w:iCs/>
          <w:sz w:val="24"/>
          <w:szCs w:val="24"/>
          <w:lang w:val="en-US"/>
          <w:rPrChange w:id="92" w:author="Eray Uzun [2]" w:date="2022-11-06T22:45:00Z">
            <w:rPr>
              <w:del w:id="93" w:author="Eray Uzun" w:date="2022-11-03T22:23:00Z"/>
              <w:i/>
              <w:iCs/>
              <w:sz w:val="24"/>
              <w:szCs w:val="24"/>
              <w:highlight w:val="red"/>
              <w:lang w:val="en-US"/>
            </w:rPr>
          </w:rPrChange>
        </w:rPr>
      </w:pPr>
      <w:del w:id="94" w:author="Eray Uzun" w:date="2022-11-03T22:23:00Z">
        <w:r w:rsidRPr="00B8693A" w:rsidDel="00017F20">
          <w:rPr>
            <w:i/>
            <w:iCs/>
            <w:sz w:val="24"/>
            <w:szCs w:val="24"/>
            <w:lang w:val="en-US"/>
            <w:rPrChange w:id="95" w:author="Eray Uzun [2]" w:date="2022-11-06T22:45:00Z">
              <w:rPr>
                <w:i/>
                <w:iCs/>
                <w:sz w:val="24"/>
                <w:szCs w:val="24"/>
                <w:highlight w:val="red"/>
                <w:lang w:val="en-US"/>
              </w:rPr>
            </w:rPrChange>
          </w:rPr>
          <w:delText>Main Hospital</w:delText>
        </w:r>
      </w:del>
    </w:p>
    <w:p w14:paraId="1CBF7D5C" w14:textId="600F93E8" w:rsidR="00442C6D" w:rsidRPr="00B8693A" w:rsidDel="00017F20" w:rsidRDefault="00442C6D" w:rsidP="00442C6D">
      <w:pPr>
        <w:pStyle w:val="ListeParagraf"/>
        <w:numPr>
          <w:ilvl w:val="1"/>
          <w:numId w:val="2"/>
        </w:numPr>
        <w:jc w:val="both"/>
        <w:rPr>
          <w:del w:id="96" w:author="Eray Uzun" w:date="2022-11-03T22:23:00Z"/>
          <w:i/>
          <w:iCs/>
          <w:sz w:val="24"/>
          <w:szCs w:val="24"/>
          <w:lang w:val="en-US"/>
          <w:rPrChange w:id="97" w:author="Eray Uzun [2]" w:date="2022-11-06T22:45:00Z">
            <w:rPr>
              <w:del w:id="98" w:author="Eray Uzun" w:date="2022-11-03T22:23:00Z"/>
              <w:i/>
              <w:iCs/>
              <w:sz w:val="24"/>
              <w:szCs w:val="24"/>
              <w:highlight w:val="red"/>
              <w:lang w:val="en-US"/>
            </w:rPr>
          </w:rPrChange>
        </w:rPr>
      </w:pPr>
      <w:del w:id="99" w:author="Eray Uzun" w:date="2022-11-03T22:23:00Z">
        <w:r w:rsidRPr="00B8693A" w:rsidDel="00017F20">
          <w:rPr>
            <w:i/>
            <w:iCs/>
            <w:sz w:val="24"/>
            <w:szCs w:val="24"/>
            <w:lang w:val="en-US"/>
            <w:rPrChange w:id="100" w:author="Eray Uzun [2]" w:date="2022-11-06T22:45:00Z">
              <w:rPr>
                <w:i/>
                <w:iCs/>
                <w:sz w:val="24"/>
                <w:szCs w:val="24"/>
                <w:highlight w:val="red"/>
                <w:lang w:val="en-US"/>
              </w:rPr>
            </w:rPrChange>
          </w:rPr>
          <w:delText>Physical Therapy and Rehabilitation Hospital</w:delText>
        </w:r>
      </w:del>
    </w:p>
    <w:p w14:paraId="3D6EF181" w14:textId="25A48729" w:rsidR="00442C6D" w:rsidRPr="00B8693A" w:rsidDel="00017F20" w:rsidRDefault="00442C6D" w:rsidP="00442C6D">
      <w:pPr>
        <w:pStyle w:val="ListeParagraf"/>
        <w:numPr>
          <w:ilvl w:val="1"/>
          <w:numId w:val="2"/>
        </w:numPr>
        <w:jc w:val="both"/>
        <w:rPr>
          <w:del w:id="101" w:author="Eray Uzun" w:date="2022-11-03T22:23:00Z"/>
          <w:i/>
          <w:iCs/>
          <w:sz w:val="24"/>
          <w:szCs w:val="24"/>
          <w:lang w:val="en-US"/>
          <w:rPrChange w:id="102" w:author="Eray Uzun [2]" w:date="2022-11-06T22:45:00Z">
            <w:rPr>
              <w:del w:id="103" w:author="Eray Uzun" w:date="2022-11-03T22:23:00Z"/>
              <w:i/>
              <w:iCs/>
              <w:sz w:val="24"/>
              <w:szCs w:val="24"/>
              <w:highlight w:val="red"/>
              <w:lang w:val="en-US"/>
            </w:rPr>
          </w:rPrChange>
        </w:rPr>
      </w:pPr>
      <w:del w:id="104" w:author="Eray Uzun" w:date="2022-11-03T22:23:00Z">
        <w:r w:rsidRPr="00B8693A" w:rsidDel="00017F20">
          <w:rPr>
            <w:i/>
            <w:iCs/>
            <w:sz w:val="24"/>
            <w:szCs w:val="24"/>
            <w:lang w:val="en-US"/>
            <w:rPrChange w:id="105" w:author="Eray Uzun [2]" w:date="2022-11-06T22:45:00Z">
              <w:rPr>
                <w:i/>
                <w:iCs/>
                <w:sz w:val="24"/>
                <w:szCs w:val="24"/>
                <w:highlight w:val="red"/>
                <w:lang w:val="en-US"/>
              </w:rPr>
            </w:rPrChange>
          </w:rPr>
          <w:delText>High Security Forensic Psychiatry</w:delText>
        </w:r>
      </w:del>
    </w:p>
    <w:p w14:paraId="57B3B3B5" w14:textId="7DD66E6B" w:rsidR="00442C6D" w:rsidRPr="00B8693A" w:rsidDel="00017F20" w:rsidRDefault="00442C6D" w:rsidP="00442C6D">
      <w:pPr>
        <w:pStyle w:val="ListeParagraf"/>
        <w:numPr>
          <w:ilvl w:val="1"/>
          <w:numId w:val="2"/>
        </w:numPr>
        <w:jc w:val="both"/>
        <w:rPr>
          <w:del w:id="106" w:author="Eray Uzun" w:date="2022-11-03T22:23:00Z"/>
          <w:i/>
          <w:iCs/>
          <w:sz w:val="24"/>
          <w:szCs w:val="24"/>
          <w:lang w:val="en-US"/>
          <w:rPrChange w:id="107" w:author="Eray Uzun [2]" w:date="2022-11-06T22:45:00Z">
            <w:rPr>
              <w:del w:id="108" w:author="Eray Uzun" w:date="2022-11-03T22:23:00Z"/>
              <w:i/>
              <w:iCs/>
              <w:sz w:val="24"/>
              <w:szCs w:val="24"/>
              <w:highlight w:val="red"/>
              <w:lang w:val="en-US"/>
            </w:rPr>
          </w:rPrChange>
        </w:rPr>
      </w:pPr>
      <w:del w:id="109" w:author="Eray Uzun" w:date="2022-11-03T22:23:00Z">
        <w:r w:rsidRPr="00B8693A" w:rsidDel="00017F20">
          <w:rPr>
            <w:i/>
            <w:iCs/>
            <w:sz w:val="24"/>
            <w:szCs w:val="24"/>
            <w:lang w:val="en-US"/>
            <w:rPrChange w:id="110" w:author="Eray Uzun [2]" w:date="2022-11-06T22:45:00Z">
              <w:rPr>
                <w:i/>
                <w:iCs/>
                <w:sz w:val="24"/>
                <w:szCs w:val="24"/>
                <w:highlight w:val="red"/>
                <w:lang w:val="en-US"/>
              </w:rPr>
            </w:rPrChange>
          </w:rPr>
          <w:delText>Technical Services Building-1</w:delText>
        </w:r>
      </w:del>
    </w:p>
    <w:p w14:paraId="43E2B3DC" w14:textId="70311911" w:rsidR="00442C6D" w:rsidRPr="00B8693A" w:rsidDel="00017F20" w:rsidRDefault="00442C6D" w:rsidP="00442C6D">
      <w:pPr>
        <w:pStyle w:val="ListeParagraf"/>
        <w:numPr>
          <w:ilvl w:val="1"/>
          <w:numId w:val="2"/>
        </w:numPr>
        <w:jc w:val="both"/>
        <w:rPr>
          <w:del w:id="111" w:author="Eray Uzun" w:date="2022-11-03T22:23:00Z"/>
          <w:i/>
          <w:iCs/>
          <w:sz w:val="24"/>
          <w:szCs w:val="24"/>
          <w:lang w:val="en-US"/>
          <w:rPrChange w:id="112" w:author="Eray Uzun [2]" w:date="2022-11-06T22:45:00Z">
            <w:rPr>
              <w:del w:id="113" w:author="Eray Uzun" w:date="2022-11-03T22:23:00Z"/>
              <w:i/>
              <w:iCs/>
              <w:sz w:val="24"/>
              <w:szCs w:val="24"/>
              <w:highlight w:val="red"/>
              <w:lang w:val="en-US"/>
            </w:rPr>
          </w:rPrChange>
        </w:rPr>
      </w:pPr>
      <w:del w:id="114" w:author="Eray Uzun" w:date="2022-11-03T22:23:00Z">
        <w:r w:rsidRPr="00B8693A" w:rsidDel="00017F20">
          <w:rPr>
            <w:i/>
            <w:iCs/>
            <w:sz w:val="24"/>
            <w:szCs w:val="24"/>
            <w:lang w:val="en-US"/>
            <w:rPrChange w:id="115" w:author="Eray Uzun [2]" w:date="2022-11-06T22:45:00Z">
              <w:rPr>
                <w:i/>
                <w:iCs/>
                <w:sz w:val="24"/>
                <w:szCs w:val="24"/>
                <w:highlight w:val="red"/>
                <w:lang w:val="en-US"/>
              </w:rPr>
            </w:rPrChange>
          </w:rPr>
          <w:delText>Technical Services Building-2</w:delText>
        </w:r>
      </w:del>
    </w:p>
    <w:p w14:paraId="62B48F1A" w14:textId="3B8AD7FC" w:rsidR="00442C6D" w:rsidRPr="00B8693A" w:rsidDel="00017F20" w:rsidRDefault="00442C6D" w:rsidP="00442C6D">
      <w:pPr>
        <w:pStyle w:val="ListeParagraf"/>
        <w:numPr>
          <w:ilvl w:val="1"/>
          <w:numId w:val="2"/>
        </w:numPr>
        <w:jc w:val="both"/>
        <w:rPr>
          <w:del w:id="116" w:author="Eray Uzun" w:date="2022-11-03T22:23:00Z"/>
          <w:i/>
          <w:iCs/>
          <w:sz w:val="24"/>
          <w:szCs w:val="24"/>
          <w:lang w:val="en-US"/>
          <w:rPrChange w:id="117" w:author="Eray Uzun [2]" w:date="2022-11-06T22:45:00Z">
            <w:rPr>
              <w:del w:id="118" w:author="Eray Uzun" w:date="2022-11-03T22:23:00Z"/>
              <w:i/>
              <w:iCs/>
              <w:sz w:val="24"/>
              <w:szCs w:val="24"/>
              <w:highlight w:val="red"/>
              <w:lang w:val="en-US"/>
            </w:rPr>
          </w:rPrChange>
        </w:rPr>
      </w:pPr>
      <w:del w:id="119" w:author="Eray Uzun" w:date="2022-11-03T22:23:00Z">
        <w:r w:rsidRPr="00B8693A" w:rsidDel="00017F20">
          <w:rPr>
            <w:i/>
            <w:iCs/>
            <w:sz w:val="24"/>
            <w:szCs w:val="24"/>
            <w:lang w:val="en-US"/>
            <w:rPrChange w:id="120" w:author="Eray Uzun [2]" w:date="2022-11-06T22:45:00Z">
              <w:rPr>
                <w:i/>
                <w:iCs/>
                <w:sz w:val="24"/>
                <w:szCs w:val="24"/>
                <w:highlight w:val="red"/>
                <w:lang w:val="en-US"/>
              </w:rPr>
            </w:rPrChange>
          </w:rPr>
          <w:delText>Services Gallery</w:delText>
        </w:r>
      </w:del>
    </w:p>
    <w:p w14:paraId="009D75EF" w14:textId="41118139" w:rsidR="00442C6D" w:rsidRPr="00B8693A" w:rsidDel="0024321C" w:rsidRDefault="00442C6D" w:rsidP="00442C6D">
      <w:pPr>
        <w:pStyle w:val="ListeParagraf"/>
        <w:numPr>
          <w:ilvl w:val="0"/>
          <w:numId w:val="2"/>
        </w:numPr>
        <w:jc w:val="both"/>
        <w:rPr>
          <w:del w:id="121" w:author="Eray Uzun [2]" w:date="2022-11-07T17:17:00Z"/>
          <w:i/>
          <w:iCs/>
          <w:sz w:val="24"/>
          <w:szCs w:val="24"/>
          <w:lang w:val="en-US"/>
          <w:rPrChange w:id="122" w:author="Eray Uzun [2]" w:date="2022-11-06T22:45:00Z">
            <w:rPr>
              <w:del w:id="123" w:author="Eray Uzun [2]" w:date="2022-11-07T17:17:00Z"/>
              <w:i/>
              <w:iCs/>
              <w:sz w:val="24"/>
              <w:szCs w:val="24"/>
              <w:highlight w:val="red"/>
              <w:lang w:val="en-US"/>
            </w:rPr>
          </w:rPrChange>
        </w:rPr>
      </w:pPr>
      <w:del w:id="124" w:author="Eray Uzun [2]" w:date="2022-11-07T17:17:00Z">
        <w:r w:rsidRPr="00B8693A" w:rsidDel="0024321C">
          <w:rPr>
            <w:i/>
            <w:iCs/>
            <w:sz w:val="24"/>
            <w:szCs w:val="24"/>
            <w:lang w:val="en-US"/>
            <w:rPrChange w:id="125" w:author="Eray Uzun [2]" w:date="2022-11-06T22:45:00Z">
              <w:rPr>
                <w:i/>
                <w:iCs/>
                <w:sz w:val="24"/>
                <w:szCs w:val="24"/>
                <w:highlight w:val="red"/>
                <w:lang w:val="en-US"/>
              </w:rPr>
            </w:rPrChange>
          </w:rPr>
          <w:delText>Bed Capacity: 2</w:delText>
        </w:r>
        <w:r w:rsidR="00560E79" w:rsidRPr="00B8693A" w:rsidDel="0024321C">
          <w:rPr>
            <w:i/>
            <w:iCs/>
            <w:sz w:val="24"/>
            <w:szCs w:val="24"/>
            <w:lang w:val="en-US"/>
            <w:rPrChange w:id="126" w:author="Eray Uzun [2]" w:date="2022-11-06T22:45:00Z">
              <w:rPr>
                <w:i/>
                <w:iCs/>
                <w:sz w:val="24"/>
                <w:szCs w:val="24"/>
                <w:highlight w:val="red"/>
                <w:lang w:val="en-US"/>
              </w:rPr>
            </w:rPrChange>
          </w:rPr>
          <w:delText>.</w:delText>
        </w:r>
        <w:r w:rsidRPr="00B8693A" w:rsidDel="0024321C">
          <w:rPr>
            <w:i/>
            <w:iCs/>
            <w:sz w:val="24"/>
            <w:szCs w:val="24"/>
            <w:lang w:val="en-US"/>
            <w:rPrChange w:id="127" w:author="Eray Uzun [2]" w:date="2022-11-06T22:45:00Z">
              <w:rPr>
                <w:i/>
                <w:iCs/>
                <w:sz w:val="24"/>
                <w:szCs w:val="24"/>
                <w:highlight w:val="red"/>
                <w:lang w:val="en-US"/>
              </w:rPr>
            </w:rPrChange>
          </w:rPr>
          <w:delText>060</w:delText>
        </w:r>
      </w:del>
      <w:ins w:id="128" w:author="Eray Uzun" w:date="2022-11-03T22:24:00Z">
        <w:del w:id="129" w:author="Eray Uzun [2]" w:date="2022-11-07T17:17:00Z">
          <w:r w:rsidR="00017F20" w:rsidRPr="00B8693A" w:rsidDel="0024321C">
            <w:rPr>
              <w:i/>
              <w:iCs/>
              <w:sz w:val="24"/>
              <w:szCs w:val="24"/>
              <w:lang w:val="en-US"/>
              <w:rPrChange w:id="130" w:author="Eray Uzun [2]" w:date="2022-11-06T22:45:00Z">
                <w:rPr>
                  <w:i/>
                  <w:iCs/>
                  <w:sz w:val="24"/>
                  <w:szCs w:val="24"/>
                  <w:highlight w:val="red"/>
                  <w:lang w:val="en-US"/>
                </w:rPr>
              </w:rPrChange>
            </w:rPr>
            <w:delText>18</w:delText>
          </w:r>
        </w:del>
      </w:ins>
    </w:p>
    <w:p w14:paraId="0017E338" w14:textId="6E041776" w:rsidR="00560E79" w:rsidRPr="00B8693A" w:rsidDel="00017F20" w:rsidRDefault="00560E79" w:rsidP="00442C6D">
      <w:pPr>
        <w:pStyle w:val="ListeParagraf"/>
        <w:numPr>
          <w:ilvl w:val="0"/>
          <w:numId w:val="2"/>
        </w:numPr>
        <w:jc w:val="both"/>
        <w:rPr>
          <w:del w:id="131" w:author="Eray Uzun" w:date="2022-11-03T22:24:00Z"/>
          <w:i/>
          <w:iCs/>
          <w:sz w:val="24"/>
          <w:szCs w:val="24"/>
          <w:lang w:val="en-US"/>
          <w:rPrChange w:id="132" w:author="Eray Uzun [2]" w:date="2022-11-06T22:45:00Z">
            <w:rPr>
              <w:del w:id="133" w:author="Eray Uzun" w:date="2022-11-03T22:24:00Z"/>
              <w:i/>
              <w:iCs/>
              <w:sz w:val="24"/>
              <w:szCs w:val="24"/>
              <w:highlight w:val="red"/>
              <w:lang w:val="en-US"/>
            </w:rPr>
          </w:rPrChange>
        </w:rPr>
      </w:pPr>
      <w:del w:id="134" w:author="Eray Uzun" w:date="2022-11-03T22:24:00Z">
        <w:r w:rsidRPr="00B8693A" w:rsidDel="00017F20">
          <w:rPr>
            <w:i/>
            <w:iCs/>
            <w:sz w:val="24"/>
            <w:szCs w:val="24"/>
            <w:lang w:val="en-US"/>
            <w:rPrChange w:id="135" w:author="Eray Uzun [2]" w:date="2022-11-06T22:45:00Z">
              <w:rPr>
                <w:i/>
                <w:iCs/>
                <w:sz w:val="24"/>
                <w:szCs w:val="24"/>
                <w:highlight w:val="red"/>
                <w:lang w:val="en-US"/>
              </w:rPr>
            </w:rPrChange>
          </w:rPr>
          <w:delText>Room Capacity: 1.728</w:delText>
        </w:r>
      </w:del>
    </w:p>
    <w:p w14:paraId="0406C3C9" w14:textId="5BC888C2" w:rsidR="00442C6D" w:rsidRPr="00B8693A" w:rsidDel="00017F20" w:rsidRDefault="00560E79">
      <w:pPr>
        <w:pStyle w:val="ListeParagraf"/>
        <w:numPr>
          <w:ilvl w:val="0"/>
          <w:numId w:val="2"/>
        </w:numPr>
        <w:jc w:val="both"/>
        <w:rPr>
          <w:del w:id="136" w:author="Eray Uzun" w:date="2022-11-03T22:25:00Z"/>
          <w:i/>
          <w:iCs/>
          <w:sz w:val="24"/>
          <w:szCs w:val="24"/>
          <w:lang w:val="en-US"/>
          <w:rPrChange w:id="137" w:author="Eray Uzun [2]" w:date="2022-11-06T22:45:00Z">
            <w:rPr>
              <w:del w:id="138" w:author="Eray Uzun" w:date="2022-11-03T22:25:00Z"/>
              <w:i/>
              <w:iCs/>
              <w:sz w:val="24"/>
              <w:szCs w:val="24"/>
              <w:highlight w:val="red"/>
              <w:lang w:val="en-US"/>
            </w:rPr>
          </w:rPrChange>
        </w:rPr>
        <w:pPrChange w:id="139" w:author="Eray Uzun" w:date="2022-11-03T22:25:00Z">
          <w:pPr>
            <w:pStyle w:val="ListeParagraf"/>
            <w:jc w:val="both"/>
          </w:pPr>
        </w:pPrChange>
      </w:pPr>
      <w:r w:rsidRPr="00B8693A">
        <w:rPr>
          <w:i/>
          <w:iCs/>
          <w:sz w:val="24"/>
          <w:szCs w:val="24"/>
          <w:lang w:val="en-US"/>
          <w:rPrChange w:id="140" w:author="Eray Uzun [2]" w:date="2022-11-06T22:45:00Z">
            <w:rPr>
              <w:i/>
              <w:iCs/>
              <w:sz w:val="24"/>
              <w:szCs w:val="24"/>
              <w:highlight w:val="red"/>
              <w:lang w:val="en-US"/>
            </w:rPr>
          </w:rPrChange>
        </w:rPr>
        <w:t xml:space="preserve">Intensive Care Units: </w:t>
      </w:r>
      <w:del w:id="141" w:author="Eray Uzun" w:date="2022-11-03T22:24:00Z">
        <w:r w:rsidRPr="00B8693A" w:rsidDel="00017F20">
          <w:rPr>
            <w:i/>
            <w:iCs/>
            <w:sz w:val="24"/>
            <w:szCs w:val="24"/>
            <w:lang w:val="en-US"/>
            <w:rPrChange w:id="142" w:author="Eray Uzun [2]" w:date="2022-11-06T22:45:00Z">
              <w:rPr>
                <w:i/>
                <w:iCs/>
                <w:sz w:val="24"/>
                <w:szCs w:val="24"/>
                <w:highlight w:val="red"/>
                <w:lang w:val="en-US"/>
              </w:rPr>
            </w:rPrChange>
          </w:rPr>
          <w:delText>358</w:delText>
        </w:r>
      </w:del>
      <w:ins w:id="143" w:author="Eray Uzun" w:date="2022-11-03T22:24:00Z">
        <w:r w:rsidR="00017F20" w:rsidRPr="00B8693A">
          <w:rPr>
            <w:i/>
            <w:iCs/>
            <w:sz w:val="24"/>
            <w:szCs w:val="24"/>
            <w:lang w:val="en-US"/>
            <w:rPrChange w:id="144" w:author="Eray Uzun [2]" w:date="2022-11-06T22:45:00Z">
              <w:rPr>
                <w:i/>
                <w:iCs/>
                <w:sz w:val="24"/>
                <w:szCs w:val="24"/>
                <w:highlight w:val="red"/>
                <w:lang w:val="en-US"/>
              </w:rPr>
            </w:rPrChange>
          </w:rPr>
          <w:t>18</w:t>
        </w:r>
      </w:ins>
    </w:p>
    <w:p w14:paraId="37335E82" w14:textId="77777777" w:rsidR="00017F20" w:rsidRPr="00B8693A" w:rsidRDefault="00017F20">
      <w:pPr>
        <w:pStyle w:val="ListeParagraf"/>
        <w:numPr>
          <w:ilvl w:val="0"/>
          <w:numId w:val="2"/>
        </w:numPr>
        <w:jc w:val="both"/>
        <w:rPr>
          <w:ins w:id="145" w:author="Eray Uzun" w:date="2022-11-03T22:25:00Z"/>
          <w:i/>
          <w:iCs/>
          <w:sz w:val="24"/>
          <w:szCs w:val="24"/>
          <w:lang w:val="en-US"/>
          <w:rPrChange w:id="146" w:author="Eray Uzun [2]" w:date="2022-11-06T22:45:00Z">
            <w:rPr>
              <w:ins w:id="147" w:author="Eray Uzun" w:date="2022-11-03T22:25:00Z"/>
              <w:i/>
              <w:iCs/>
              <w:sz w:val="24"/>
              <w:szCs w:val="24"/>
              <w:highlight w:val="red"/>
              <w:lang w:val="en-US"/>
            </w:rPr>
          </w:rPrChange>
        </w:rPr>
      </w:pPr>
    </w:p>
    <w:p w14:paraId="0C6F42B0" w14:textId="121CC2FB" w:rsidR="00017F20" w:rsidRPr="00B8693A" w:rsidDel="0024321C" w:rsidRDefault="00017F20">
      <w:pPr>
        <w:pStyle w:val="ListeParagraf"/>
        <w:numPr>
          <w:ilvl w:val="0"/>
          <w:numId w:val="2"/>
        </w:numPr>
        <w:jc w:val="both"/>
        <w:rPr>
          <w:ins w:id="148" w:author="Eray Uzun" w:date="2022-11-03T22:25:00Z"/>
          <w:del w:id="149" w:author="Eray Uzun [2]" w:date="2022-11-07T17:17:00Z"/>
          <w:i/>
          <w:iCs/>
          <w:sz w:val="24"/>
          <w:szCs w:val="24"/>
          <w:lang w:val="en-US"/>
          <w:rPrChange w:id="150" w:author="Eray Uzun [2]" w:date="2022-11-06T22:45:00Z">
            <w:rPr>
              <w:ins w:id="151" w:author="Eray Uzun" w:date="2022-11-03T22:25:00Z"/>
              <w:del w:id="152" w:author="Eray Uzun [2]" w:date="2022-11-07T17:17:00Z"/>
              <w:i/>
              <w:iCs/>
              <w:sz w:val="24"/>
              <w:szCs w:val="24"/>
              <w:highlight w:val="red"/>
              <w:lang w:val="en-US"/>
            </w:rPr>
          </w:rPrChange>
        </w:rPr>
        <w:pPrChange w:id="153" w:author="Eray Uzun" w:date="2022-11-03T22:25:00Z">
          <w:pPr>
            <w:pStyle w:val="ListeParagraf"/>
            <w:jc w:val="both"/>
          </w:pPr>
        </w:pPrChange>
      </w:pPr>
      <w:ins w:id="154" w:author="Eray Uzun" w:date="2022-11-03T22:25:00Z">
        <w:del w:id="155" w:author="Eray Uzun [2]" w:date="2022-11-07T17:17:00Z">
          <w:r w:rsidRPr="00B8693A" w:rsidDel="0024321C">
            <w:rPr>
              <w:i/>
              <w:iCs/>
              <w:sz w:val="24"/>
              <w:szCs w:val="24"/>
              <w:lang w:val="en-US"/>
              <w:rPrChange w:id="156" w:author="Eray Uzun [2]" w:date="2022-11-06T22:45:00Z">
                <w:rPr>
                  <w:i/>
                  <w:iCs/>
                  <w:sz w:val="24"/>
                  <w:szCs w:val="24"/>
                  <w:highlight w:val="red"/>
                  <w:lang w:val="en-US"/>
                </w:rPr>
              </w:rPrChange>
            </w:rPr>
            <w:delText>Asepsis</w:delText>
          </w:r>
        </w:del>
        <w:del w:id="157" w:author="Eray Uzun [2]" w:date="2022-11-06T22:42:00Z">
          <w:r w:rsidRPr="00B8693A" w:rsidDel="00B8693A">
            <w:rPr>
              <w:i/>
              <w:iCs/>
              <w:sz w:val="24"/>
              <w:szCs w:val="24"/>
              <w:lang w:val="en-US"/>
              <w:rPrChange w:id="158" w:author="Eray Uzun [2]" w:date="2022-11-06T22:45:00Z">
                <w:rPr>
                  <w:i/>
                  <w:iCs/>
                  <w:sz w:val="24"/>
                  <w:szCs w:val="24"/>
                  <w:highlight w:val="red"/>
                  <w:lang w:val="en-US"/>
                </w:rPr>
              </w:rPrChange>
            </w:rPr>
            <w:delText xml:space="preserve"> Room</w:delText>
          </w:r>
        </w:del>
        <w:del w:id="159" w:author="Eray Uzun [2]" w:date="2022-11-07T17:17:00Z">
          <w:r w:rsidRPr="00B8693A" w:rsidDel="0024321C">
            <w:rPr>
              <w:i/>
              <w:iCs/>
              <w:sz w:val="24"/>
              <w:szCs w:val="24"/>
              <w:lang w:val="en-US"/>
              <w:rPrChange w:id="160" w:author="Eray Uzun [2]" w:date="2022-11-06T22:45:00Z">
                <w:rPr>
                  <w:i/>
                  <w:iCs/>
                  <w:sz w:val="24"/>
                  <w:szCs w:val="24"/>
                  <w:highlight w:val="red"/>
                  <w:lang w:val="en-US"/>
                </w:rPr>
              </w:rPrChange>
            </w:rPr>
            <w:delText>:</w:delText>
          </w:r>
          <w:r w:rsidRPr="00B8693A" w:rsidDel="0024321C">
            <w:rPr>
              <w:i/>
              <w:iCs/>
              <w:sz w:val="24"/>
              <w:szCs w:val="24"/>
              <w:u w:val="single"/>
              <w:lang w:val="en-US"/>
              <w:rPrChange w:id="161" w:author="Eray Uzun [2]" w:date="2022-11-06T22:45:00Z">
                <w:rPr>
                  <w:i/>
                  <w:iCs/>
                  <w:sz w:val="24"/>
                  <w:szCs w:val="24"/>
                  <w:highlight w:val="red"/>
                  <w:lang w:val="en-US"/>
                </w:rPr>
              </w:rPrChange>
            </w:rPr>
            <w:delText xml:space="preserve"> 6</w:delText>
          </w:r>
        </w:del>
      </w:ins>
    </w:p>
    <w:p w14:paraId="0A535CC6" w14:textId="242DCF1D" w:rsidR="00560E79" w:rsidRPr="00017F20" w:rsidDel="00017F20" w:rsidRDefault="00560E79">
      <w:pPr>
        <w:rPr>
          <w:del w:id="162" w:author="Eray Uzun" w:date="2022-11-03T22:24:00Z"/>
          <w:i/>
          <w:iCs/>
          <w:sz w:val="24"/>
          <w:szCs w:val="24"/>
          <w:highlight w:val="red"/>
          <w:lang w:val="en-US"/>
          <w:rPrChange w:id="163" w:author="Eray Uzun" w:date="2022-11-03T22:25:00Z">
            <w:rPr>
              <w:del w:id="164" w:author="Eray Uzun" w:date="2022-11-03T22:24:00Z"/>
              <w:highlight w:val="red"/>
              <w:lang w:val="en-US"/>
            </w:rPr>
          </w:rPrChange>
        </w:rPr>
        <w:pPrChange w:id="165" w:author="Eray Uzun" w:date="2022-11-03T22:25:00Z">
          <w:pPr>
            <w:pStyle w:val="ListeParagraf"/>
            <w:numPr>
              <w:numId w:val="2"/>
            </w:numPr>
            <w:ind w:left="1080" w:hanging="360"/>
            <w:jc w:val="both"/>
          </w:pPr>
        </w:pPrChange>
      </w:pPr>
      <w:del w:id="166" w:author="Eray Uzun" w:date="2022-11-03T22:24:00Z">
        <w:r w:rsidRPr="00017F20" w:rsidDel="00017F20">
          <w:rPr>
            <w:i/>
            <w:iCs/>
            <w:sz w:val="24"/>
            <w:szCs w:val="24"/>
            <w:highlight w:val="red"/>
            <w:lang w:val="en-US"/>
            <w:rPrChange w:id="167" w:author="Eray Uzun" w:date="2022-11-03T22:25:00Z">
              <w:rPr>
                <w:highlight w:val="red"/>
                <w:lang w:val="en-US"/>
              </w:rPr>
            </w:rPrChange>
          </w:rPr>
          <w:delText xml:space="preserve">Policlinics: 330 </w:delText>
        </w:r>
      </w:del>
    </w:p>
    <w:p w14:paraId="5DDEBA10" w14:textId="6B23E9AD" w:rsidR="00442C6D" w:rsidRPr="00AF0346" w:rsidDel="00017F20" w:rsidRDefault="00560E79">
      <w:pPr>
        <w:rPr>
          <w:del w:id="168" w:author="Eray Uzun" w:date="2022-11-03T22:25:00Z"/>
          <w:highlight w:val="red"/>
          <w:lang w:val="en-US"/>
        </w:rPr>
        <w:pPrChange w:id="169" w:author="Eray Uzun" w:date="2022-11-03T22:25:00Z">
          <w:pPr>
            <w:pStyle w:val="ListeParagraf"/>
            <w:numPr>
              <w:numId w:val="2"/>
            </w:numPr>
            <w:ind w:left="1080" w:hanging="360"/>
            <w:jc w:val="both"/>
          </w:pPr>
        </w:pPrChange>
      </w:pPr>
      <w:del w:id="170" w:author="Eray Uzun" w:date="2022-11-03T22:25:00Z">
        <w:r w:rsidRPr="00AF0346" w:rsidDel="00017F20">
          <w:rPr>
            <w:highlight w:val="red"/>
            <w:lang w:val="en-US"/>
          </w:rPr>
          <w:delText>Operation Room: 54</w:delText>
        </w:r>
      </w:del>
    </w:p>
    <w:p w14:paraId="5E9AB2D6" w14:textId="4DAAA2CB" w:rsidR="00442C6D" w:rsidRPr="007E20B9" w:rsidRDefault="00442C6D">
      <w:pPr>
        <w:rPr>
          <w:lang w:val="en-US"/>
        </w:rPr>
        <w:pPrChange w:id="171" w:author="Eray Uzun" w:date="2022-11-03T22:25:00Z">
          <w:pPr>
            <w:pStyle w:val="ListeParagraf"/>
            <w:jc w:val="both"/>
          </w:pPr>
        </w:pPrChange>
      </w:pPr>
    </w:p>
    <w:p w14:paraId="36A166B4" w14:textId="5628D649" w:rsidR="00560E79" w:rsidRPr="007E20B9" w:rsidRDefault="00560E79" w:rsidP="00560E79">
      <w:pPr>
        <w:pStyle w:val="ListeParagraf"/>
        <w:numPr>
          <w:ilvl w:val="0"/>
          <w:numId w:val="1"/>
        </w:numPr>
        <w:jc w:val="both"/>
        <w:rPr>
          <w:b/>
          <w:bCs/>
          <w:sz w:val="24"/>
          <w:szCs w:val="24"/>
          <w:lang w:val="en-US"/>
        </w:rPr>
      </w:pPr>
      <w:r w:rsidRPr="007E20B9">
        <w:rPr>
          <w:b/>
          <w:bCs/>
          <w:sz w:val="24"/>
          <w:szCs w:val="24"/>
          <w:lang w:val="en-US"/>
        </w:rPr>
        <w:t>ADDITIONAL PROJECT INFORMATION:</w:t>
      </w:r>
    </w:p>
    <w:p w14:paraId="3587EA17" w14:textId="338E1763" w:rsidR="00017F20" w:rsidRDefault="00017F20" w:rsidP="00442C6D">
      <w:pPr>
        <w:pStyle w:val="ListeParagraf"/>
        <w:jc w:val="both"/>
        <w:rPr>
          <w:ins w:id="172" w:author="Eray Uzun" w:date="2022-11-03T22:32:00Z"/>
          <w:i/>
          <w:iCs/>
          <w:sz w:val="24"/>
          <w:szCs w:val="24"/>
          <w:highlight w:val="yellow"/>
          <w:lang w:val="en-US"/>
        </w:rPr>
      </w:pPr>
      <w:ins w:id="173" w:author="Eray Uzun" w:date="2022-11-03T22:32:00Z">
        <w:r w:rsidRPr="00017F20">
          <w:rPr>
            <w:i/>
            <w:iCs/>
            <w:sz w:val="24"/>
            <w:szCs w:val="24"/>
            <w:lang w:val="en-US"/>
          </w:rPr>
          <w:t>Developing and coordinating the static, architectural</w:t>
        </w:r>
      </w:ins>
      <w:ins w:id="174" w:author="Eray Uzun [2]" w:date="2022-11-07T17:17:00Z">
        <w:r w:rsidR="0024321C">
          <w:rPr>
            <w:i/>
            <w:iCs/>
            <w:sz w:val="24"/>
            <w:szCs w:val="24"/>
            <w:lang w:val="en-US"/>
          </w:rPr>
          <w:t>, electrical</w:t>
        </w:r>
      </w:ins>
      <w:ins w:id="175" w:author="Eray Uzun" w:date="2022-11-03T22:32:00Z">
        <w:r w:rsidRPr="00017F20">
          <w:rPr>
            <w:i/>
            <w:iCs/>
            <w:sz w:val="24"/>
            <w:szCs w:val="24"/>
            <w:lang w:val="en-US"/>
          </w:rPr>
          <w:t xml:space="preserve"> and HVAC BIM models of the area between X39-X44 - Y12-Y18 axes on the 4th and 5th floors where the Intensive Care Units are located in the MT2</w:t>
        </w:r>
        <w:del w:id="176" w:author="Eray Uzun [2]" w:date="2022-11-06T22:45:00Z">
          <w:r w:rsidRPr="00017F20" w:rsidDel="00B8693A">
            <w:rPr>
              <w:i/>
              <w:iCs/>
              <w:sz w:val="24"/>
              <w:szCs w:val="24"/>
              <w:lang w:val="en-US"/>
            </w:rPr>
            <w:delText>&amp;3</w:delText>
          </w:r>
        </w:del>
        <w:r w:rsidRPr="00017F20">
          <w:rPr>
            <w:i/>
            <w:iCs/>
            <w:sz w:val="24"/>
            <w:szCs w:val="24"/>
            <w:lang w:val="en-US"/>
          </w:rPr>
          <w:t xml:space="preserve"> block of the Main Hospital building.</w:t>
        </w:r>
        <w:r w:rsidRPr="00017F20" w:rsidDel="00017F20">
          <w:rPr>
            <w:i/>
            <w:iCs/>
            <w:sz w:val="24"/>
            <w:szCs w:val="24"/>
            <w:highlight w:val="yellow"/>
            <w:lang w:val="en-US"/>
          </w:rPr>
          <w:t xml:space="preserve"> </w:t>
        </w:r>
      </w:ins>
    </w:p>
    <w:p w14:paraId="263411F3" w14:textId="321D9FCB" w:rsidR="00560E79" w:rsidRPr="007E20B9" w:rsidDel="00017F20" w:rsidRDefault="00560E79" w:rsidP="00017F20">
      <w:pPr>
        <w:pStyle w:val="ListeParagraf"/>
        <w:numPr>
          <w:ilvl w:val="0"/>
          <w:numId w:val="1"/>
        </w:numPr>
        <w:jc w:val="both"/>
        <w:rPr>
          <w:del w:id="177" w:author="Eray Uzun" w:date="2022-11-03T22:32:00Z"/>
          <w:i/>
          <w:iCs/>
          <w:sz w:val="24"/>
          <w:szCs w:val="24"/>
          <w:lang w:val="en-US"/>
        </w:rPr>
      </w:pPr>
      <w:del w:id="178" w:author="Eray Uzun" w:date="2022-11-03T22:26:00Z">
        <w:r w:rsidRPr="007E20B9" w:rsidDel="00017F20">
          <w:rPr>
            <w:i/>
            <w:iCs/>
            <w:sz w:val="24"/>
            <w:szCs w:val="24"/>
            <w:highlight w:val="yellow"/>
            <w:lang w:val="en-US"/>
          </w:rPr>
          <w:delText>[UNIQUE BIM PROJECT CHARACTERISTICS AND REQUIREMENTS]</w:delText>
        </w:r>
      </w:del>
    </w:p>
    <w:p w14:paraId="555D2809" w14:textId="71D5C18D" w:rsidR="00560E79" w:rsidRPr="007E20B9" w:rsidRDefault="00560E79" w:rsidP="00442C6D">
      <w:pPr>
        <w:pStyle w:val="ListeParagraf"/>
        <w:jc w:val="both"/>
        <w:rPr>
          <w:i/>
          <w:iCs/>
          <w:sz w:val="24"/>
          <w:szCs w:val="24"/>
          <w:lang w:val="en-US"/>
        </w:rPr>
      </w:pPr>
    </w:p>
    <w:p w14:paraId="5825B801" w14:textId="757988F3" w:rsidR="00560E79" w:rsidRPr="007E20B9" w:rsidRDefault="00560E79" w:rsidP="00560E79">
      <w:pPr>
        <w:pStyle w:val="ListeParagraf"/>
        <w:numPr>
          <w:ilvl w:val="0"/>
          <w:numId w:val="1"/>
        </w:numPr>
        <w:jc w:val="both"/>
        <w:rPr>
          <w:b/>
          <w:bCs/>
          <w:sz w:val="24"/>
          <w:szCs w:val="24"/>
          <w:lang w:val="en-US"/>
        </w:rPr>
      </w:pPr>
      <w:r w:rsidRPr="007E20B9">
        <w:rPr>
          <w:b/>
          <w:bCs/>
          <w:sz w:val="24"/>
          <w:szCs w:val="24"/>
          <w:lang w:val="en-US"/>
        </w:rPr>
        <w:t>PROJECT NUMBERS:</w:t>
      </w:r>
    </w:p>
    <w:p w14:paraId="5287D7B9" w14:textId="77777777" w:rsidR="00560E79" w:rsidRPr="007E20B9" w:rsidRDefault="00560E79" w:rsidP="00560E79">
      <w:pPr>
        <w:pStyle w:val="ListeParagraf"/>
        <w:jc w:val="both"/>
        <w:rPr>
          <w:b/>
          <w:bCs/>
          <w:sz w:val="24"/>
          <w:szCs w:val="24"/>
          <w:lang w:val="en-US"/>
        </w:rPr>
      </w:pPr>
    </w:p>
    <w:tbl>
      <w:tblPr>
        <w:tblStyle w:val="TabloKlavuzu"/>
        <w:tblW w:w="0" w:type="auto"/>
        <w:jc w:val="center"/>
        <w:tblLook w:val="04A0" w:firstRow="1" w:lastRow="0" w:firstColumn="1" w:lastColumn="0" w:noHBand="0" w:noVBand="1"/>
      </w:tblPr>
      <w:tblGrid>
        <w:gridCol w:w="2721"/>
        <w:gridCol w:w="2721"/>
      </w:tblGrid>
      <w:tr w:rsidR="00560E79" w:rsidRPr="007E20B9" w14:paraId="0B419E4B" w14:textId="77777777" w:rsidTr="00560E79">
        <w:trPr>
          <w:trHeight w:val="397"/>
          <w:jc w:val="center"/>
        </w:trPr>
        <w:tc>
          <w:tcPr>
            <w:tcW w:w="2721" w:type="dxa"/>
            <w:shd w:val="clear" w:color="auto" w:fill="000000" w:themeFill="text1"/>
            <w:vAlign w:val="center"/>
          </w:tcPr>
          <w:p w14:paraId="788A6E4F" w14:textId="38D83AF5" w:rsidR="00560E79" w:rsidRPr="007E20B9" w:rsidRDefault="00560E79" w:rsidP="00560E79">
            <w:pPr>
              <w:pStyle w:val="ListeParagraf"/>
              <w:ind w:left="0"/>
              <w:jc w:val="center"/>
              <w:rPr>
                <w:b/>
                <w:bCs/>
                <w:sz w:val="18"/>
                <w:szCs w:val="18"/>
                <w:lang w:val="en-US"/>
              </w:rPr>
            </w:pPr>
            <w:r w:rsidRPr="007E20B9">
              <w:rPr>
                <w:b/>
                <w:bCs/>
                <w:sz w:val="18"/>
                <w:szCs w:val="18"/>
                <w:lang w:val="en-US"/>
              </w:rPr>
              <w:t>PROJECT INFORMATION</w:t>
            </w:r>
          </w:p>
        </w:tc>
        <w:tc>
          <w:tcPr>
            <w:tcW w:w="2721" w:type="dxa"/>
            <w:shd w:val="clear" w:color="auto" w:fill="000000" w:themeFill="text1"/>
            <w:vAlign w:val="center"/>
          </w:tcPr>
          <w:p w14:paraId="71B6C21C" w14:textId="779E2B3B" w:rsidR="00560E79" w:rsidRPr="007E20B9" w:rsidRDefault="00560E79" w:rsidP="00560E79">
            <w:pPr>
              <w:pStyle w:val="ListeParagraf"/>
              <w:ind w:left="0"/>
              <w:jc w:val="center"/>
              <w:rPr>
                <w:b/>
                <w:bCs/>
                <w:sz w:val="18"/>
                <w:szCs w:val="18"/>
                <w:lang w:val="en-US"/>
              </w:rPr>
            </w:pPr>
            <w:r w:rsidRPr="007E20B9">
              <w:rPr>
                <w:b/>
                <w:bCs/>
                <w:sz w:val="18"/>
                <w:szCs w:val="18"/>
                <w:lang w:val="en-US"/>
              </w:rPr>
              <w:t>NUMBER</w:t>
            </w:r>
          </w:p>
        </w:tc>
      </w:tr>
      <w:tr w:rsidR="00560E79" w:rsidRPr="007E20B9" w14:paraId="727C1D65" w14:textId="77777777" w:rsidTr="00560E79">
        <w:trPr>
          <w:trHeight w:val="397"/>
          <w:jc w:val="center"/>
        </w:trPr>
        <w:tc>
          <w:tcPr>
            <w:tcW w:w="2721" w:type="dxa"/>
            <w:vAlign w:val="center"/>
          </w:tcPr>
          <w:p w14:paraId="6F6248EF" w14:textId="666E1214" w:rsidR="00560E79" w:rsidRPr="007E20B9" w:rsidRDefault="00560E79" w:rsidP="00560E79">
            <w:pPr>
              <w:pStyle w:val="ListeParagraf"/>
              <w:ind w:left="0"/>
              <w:jc w:val="center"/>
              <w:rPr>
                <w:sz w:val="18"/>
                <w:szCs w:val="18"/>
                <w:lang w:val="en-US"/>
              </w:rPr>
            </w:pPr>
            <w:r w:rsidRPr="007E20B9">
              <w:rPr>
                <w:sz w:val="18"/>
                <w:szCs w:val="18"/>
                <w:lang w:val="en-US"/>
              </w:rPr>
              <w:t>CONTRACT NUMBER</w:t>
            </w:r>
          </w:p>
        </w:tc>
        <w:tc>
          <w:tcPr>
            <w:tcW w:w="2721" w:type="dxa"/>
            <w:vAlign w:val="center"/>
          </w:tcPr>
          <w:p w14:paraId="2894E0AD" w14:textId="7366BC3C" w:rsidR="00D938D0" w:rsidRPr="007E20B9" w:rsidRDefault="00D938D0">
            <w:pPr>
              <w:pStyle w:val="ListeParagraf"/>
              <w:ind w:left="0"/>
              <w:jc w:val="center"/>
              <w:rPr>
                <w:sz w:val="18"/>
                <w:szCs w:val="18"/>
                <w:lang w:val="en-US"/>
              </w:rPr>
            </w:pPr>
            <w:ins w:id="179" w:author="Eray Uzun" w:date="2022-11-03T22:36:00Z">
              <w:r>
                <w:rPr>
                  <w:sz w:val="18"/>
                  <w:szCs w:val="18"/>
                  <w:lang w:val="en-US"/>
                </w:rPr>
                <w:t>1</w:t>
              </w:r>
            </w:ins>
          </w:p>
        </w:tc>
      </w:tr>
      <w:tr w:rsidR="00560E79" w:rsidRPr="007E20B9" w14:paraId="1AF263A3" w14:textId="77777777" w:rsidTr="00560E79">
        <w:trPr>
          <w:trHeight w:val="397"/>
          <w:jc w:val="center"/>
        </w:trPr>
        <w:tc>
          <w:tcPr>
            <w:tcW w:w="2721" w:type="dxa"/>
            <w:vAlign w:val="center"/>
          </w:tcPr>
          <w:p w14:paraId="1E808FA6" w14:textId="79C289EE" w:rsidR="00560E79" w:rsidRPr="007E20B9" w:rsidRDefault="00560E79" w:rsidP="00560E79">
            <w:pPr>
              <w:pStyle w:val="ListeParagraf"/>
              <w:ind w:left="0"/>
              <w:jc w:val="center"/>
              <w:rPr>
                <w:sz w:val="18"/>
                <w:szCs w:val="18"/>
                <w:lang w:val="en-US"/>
              </w:rPr>
            </w:pPr>
            <w:r w:rsidRPr="007E20B9">
              <w:rPr>
                <w:sz w:val="18"/>
                <w:szCs w:val="18"/>
                <w:lang w:val="en-US"/>
              </w:rPr>
              <w:t>TASK ORDER</w:t>
            </w:r>
          </w:p>
        </w:tc>
        <w:tc>
          <w:tcPr>
            <w:tcW w:w="2721" w:type="dxa"/>
            <w:vAlign w:val="center"/>
          </w:tcPr>
          <w:p w14:paraId="451392C5" w14:textId="4AC2CFFB" w:rsidR="00560E79" w:rsidRPr="007E20B9" w:rsidRDefault="00D938D0" w:rsidP="00560E79">
            <w:pPr>
              <w:pStyle w:val="ListeParagraf"/>
              <w:ind w:left="0"/>
              <w:jc w:val="center"/>
              <w:rPr>
                <w:sz w:val="18"/>
                <w:szCs w:val="18"/>
                <w:lang w:val="en-US"/>
              </w:rPr>
            </w:pPr>
            <w:ins w:id="180" w:author="Eray Uzun" w:date="2022-11-03T22:36:00Z">
              <w:r>
                <w:rPr>
                  <w:sz w:val="18"/>
                  <w:szCs w:val="18"/>
                  <w:lang w:val="en-US"/>
                </w:rPr>
                <w:t>1</w:t>
              </w:r>
            </w:ins>
          </w:p>
        </w:tc>
      </w:tr>
      <w:tr w:rsidR="00560E79" w:rsidRPr="007E20B9" w14:paraId="07FE65CE" w14:textId="77777777" w:rsidTr="00560E79">
        <w:trPr>
          <w:trHeight w:val="397"/>
          <w:jc w:val="center"/>
        </w:trPr>
        <w:tc>
          <w:tcPr>
            <w:tcW w:w="2721" w:type="dxa"/>
            <w:vAlign w:val="center"/>
          </w:tcPr>
          <w:p w14:paraId="75715711" w14:textId="430016DA" w:rsidR="00560E79" w:rsidRPr="007E20B9" w:rsidRDefault="00560E79" w:rsidP="00560E79">
            <w:pPr>
              <w:pStyle w:val="ListeParagraf"/>
              <w:ind w:left="0"/>
              <w:jc w:val="center"/>
              <w:rPr>
                <w:sz w:val="18"/>
                <w:szCs w:val="18"/>
                <w:lang w:val="en-US"/>
              </w:rPr>
            </w:pPr>
            <w:r w:rsidRPr="007E20B9">
              <w:rPr>
                <w:sz w:val="18"/>
                <w:szCs w:val="18"/>
                <w:lang w:val="en-US"/>
              </w:rPr>
              <w:t>PROJECT NUMBER</w:t>
            </w:r>
          </w:p>
        </w:tc>
        <w:tc>
          <w:tcPr>
            <w:tcW w:w="2721" w:type="dxa"/>
            <w:vAlign w:val="center"/>
          </w:tcPr>
          <w:p w14:paraId="182614F3" w14:textId="6AAFFC4C" w:rsidR="00560E79" w:rsidRPr="007E20B9" w:rsidRDefault="00D938D0" w:rsidP="00560E79">
            <w:pPr>
              <w:pStyle w:val="ListeParagraf"/>
              <w:ind w:left="0"/>
              <w:jc w:val="center"/>
              <w:rPr>
                <w:sz w:val="18"/>
                <w:szCs w:val="18"/>
                <w:lang w:val="en-US"/>
              </w:rPr>
            </w:pPr>
            <w:ins w:id="181" w:author="Eray Uzun" w:date="2022-11-03T22:36:00Z">
              <w:r>
                <w:rPr>
                  <w:sz w:val="18"/>
                  <w:szCs w:val="18"/>
                  <w:lang w:val="en-US"/>
                </w:rPr>
                <w:t>1</w:t>
              </w:r>
            </w:ins>
          </w:p>
        </w:tc>
      </w:tr>
    </w:tbl>
    <w:p w14:paraId="306F27B9" w14:textId="404F7F3E" w:rsidR="00560E79" w:rsidRPr="007E20B9" w:rsidRDefault="00560E79" w:rsidP="00560E79">
      <w:pPr>
        <w:pStyle w:val="ListeParagraf"/>
        <w:jc w:val="both"/>
        <w:rPr>
          <w:i/>
          <w:iCs/>
          <w:sz w:val="24"/>
          <w:szCs w:val="24"/>
          <w:lang w:val="en-US"/>
        </w:rPr>
      </w:pPr>
    </w:p>
    <w:p w14:paraId="44D13F92" w14:textId="2A8099E9" w:rsidR="00560E79" w:rsidRPr="007E20B9" w:rsidRDefault="00560E79" w:rsidP="00560E79">
      <w:pPr>
        <w:pStyle w:val="ListeParagraf"/>
        <w:jc w:val="both"/>
        <w:rPr>
          <w:i/>
          <w:iCs/>
          <w:sz w:val="24"/>
          <w:szCs w:val="24"/>
          <w:lang w:val="en-US"/>
        </w:rPr>
      </w:pPr>
    </w:p>
    <w:p w14:paraId="229D3944" w14:textId="04AAB355" w:rsidR="00560E79" w:rsidRPr="007E20B9" w:rsidRDefault="00560E79" w:rsidP="00560E79">
      <w:pPr>
        <w:pStyle w:val="ListeParagraf"/>
        <w:jc w:val="both"/>
        <w:rPr>
          <w:i/>
          <w:iCs/>
          <w:sz w:val="24"/>
          <w:szCs w:val="24"/>
          <w:lang w:val="en-US"/>
        </w:rPr>
      </w:pPr>
    </w:p>
    <w:p w14:paraId="23AE7E40" w14:textId="77777777" w:rsidR="00560E79" w:rsidRPr="007E20B9" w:rsidRDefault="00560E79" w:rsidP="00560E79">
      <w:pPr>
        <w:pStyle w:val="ListeParagraf"/>
        <w:jc w:val="both"/>
        <w:rPr>
          <w:i/>
          <w:iCs/>
          <w:sz w:val="24"/>
          <w:szCs w:val="24"/>
          <w:lang w:val="en-US"/>
        </w:rPr>
      </w:pPr>
    </w:p>
    <w:p w14:paraId="20DD5333" w14:textId="782E23D4" w:rsidR="00560E79" w:rsidRPr="007E20B9" w:rsidRDefault="00560E79" w:rsidP="00560E79">
      <w:pPr>
        <w:pStyle w:val="ListeParagraf"/>
        <w:numPr>
          <w:ilvl w:val="0"/>
          <w:numId w:val="1"/>
        </w:numPr>
        <w:jc w:val="both"/>
        <w:rPr>
          <w:b/>
          <w:bCs/>
          <w:sz w:val="24"/>
          <w:szCs w:val="24"/>
          <w:lang w:val="en-US"/>
        </w:rPr>
      </w:pPr>
      <w:r w:rsidRPr="007E20B9">
        <w:rPr>
          <w:b/>
          <w:bCs/>
          <w:sz w:val="24"/>
          <w:szCs w:val="24"/>
          <w:lang w:val="en-US"/>
        </w:rPr>
        <w:t>PROJECT SCHEDULE / PHASES / MILESTONES:</w:t>
      </w:r>
    </w:p>
    <w:p w14:paraId="1D218044" w14:textId="77777777" w:rsidR="00560E79" w:rsidRPr="007E20B9" w:rsidRDefault="00560E79" w:rsidP="00560E79">
      <w:pPr>
        <w:pStyle w:val="ListeParagraf"/>
        <w:jc w:val="both"/>
        <w:rPr>
          <w:b/>
          <w:bCs/>
          <w:sz w:val="24"/>
          <w:szCs w:val="24"/>
          <w:lang w:val="en-US"/>
        </w:rPr>
      </w:pPr>
    </w:p>
    <w:tbl>
      <w:tblPr>
        <w:tblStyle w:val="TabloKlavuzu"/>
        <w:tblW w:w="0" w:type="auto"/>
        <w:jc w:val="center"/>
        <w:tblLook w:val="04A0" w:firstRow="1" w:lastRow="0" w:firstColumn="1" w:lastColumn="0" w:noHBand="0" w:noVBand="1"/>
      </w:tblPr>
      <w:tblGrid>
        <w:gridCol w:w="2455"/>
        <w:gridCol w:w="2327"/>
        <w:gridCol w:w="2140"/>
        <w:gridCol w:w="2140"/>
        <w:tblGridChange w:id="182">
          <w:tblGrid>
            <w:gridCol w:w="2455"/>
            <w:gridCol w:w="2327"/>
            <w:gridCol w:w="2140"/>
            <w:gridCol w:w="2140"/>
          </w:tblGrid>
        </w:tblGridChange>
      </w:tblGrid>
      <w:tr w:rsidR="00560E79" w:rsidRPr="007E20B9" w14:paraId="19CD8BD1" w14:textId="5EDAE909" w:rsidTr="00560E79">
        <w:trPr>
          <w:trHeight w:val="397"/>
          <w:jc w:val="center"/>
        </w:trPr>
        <w:tc>
          <w:tcPr>
            <w:tcW w:w="2455" w:type="dxa"/>
            <w:shd w:val="clear" w:color="auto" w:fill="000000" w:themeFill="text1"/>
            <w:vAlign w:val="center"/>
          </w:tcPr>
          <w:p w14:paraId="3C229847" w14:textId="6845476E" w:rsidR="00560E79" w:rsidRPr="00A54704" w:rsidRDefault="00560E79">
            <w:pPr>
              <w:pStyle w:val="ListeParagraf"/>
              <w:ind w:left="0"/>
              <w:jc w:val="center"/>
              <w:rPr>
                <w:rFonts w:ascii="Times New Roman" w:hAnsi="Times New Roman" w:cs="Times New Roman"/>
                <w:b/>
                <w:bCs/>
                <w:sz w:val="18"/>
                <w:szCs w:val="18"/>
                <w:lang w:val="en-US"/>
                <w:rPrChange w:id="183" w:author="Eray Uzun" w:date="2022-11-03T22:43:00Z">
                  <w:rPr>
                    <w:b/>
                    <w:bCs/>
                    <w:sz w:val="18"/>
                    <w:szCs w:val="18"/>
                    <w:lang w:val="en-US"/>
                  </w:rPr>
                </w:rPrChange>
              </w:rPr>
            </w:pPr>
            <w:r w:rsidRPr="00A54704">
              <w:rPr>
                <w:rFonts w:ascii="Times New Roman" w:hAnsi="Times New Roman" w:cs="Times New Roman"/>
                <w:b/>
                <w:bCs/>
                <w:sz w:val="18"/>
                <w:szCs w:val="18"/>
                <w:lang w:val="en-US"/>
                <w:rPrChange w:id="184" w:author="Eray Uzun" w:date="2022-11-03T22:43:00Z">
                  <w:rPr>
                    <w:b/>
                    <w:bCs/>
                    <w:sz w:val="18"/>
                    <w:szCs w:val="18"/>
                    <w:lang w:val="en-US"/>
                  </w:rPr>
                </w:rPrChange>
              </w:rPr>
              <w:t>PROJECT PHASE / MILESTONE</w:t>
            </w:r>
          </w:p>
        </w:tc>
        <w:tc>
          <w:tcPr>
            <w:tcW w:w="2327" w:type="dxa"/>
            <w:shd w:val="clear" w:color="auto" w:fill="000000" w:themeFill="text1"/>
            <w:vAlign w:val="center"/>
          </w:tcPr>
          <w:p w14:paraId="1638BD94" w14:textId="4987CE1A" w:rsidR="00560E79" w:rsidRPr="00A54704" w:rsidRDefault="00560E79">
            <w:pPr>
              <w:pStyle w:val="ListeParagraf"/>
              <w:ind w:left="0"/>
              <w:jc w:val="center"/>
              <w:rPr>
                <w:rFonts w:ascii="Times New Roman" w:hAnsi="Times New Roman" w:cs="Times New Roman"/>
                <w:b/>
                <w:bCs/>
                <w:sz w:val="18"/>
                <w:szCs w:val="18"/>
                <w:lang w:val="en-US"/>
                <w:rPrChange w:id="185" w:author="Eray Uzun" w:date="2022-11-03T22:43:00Z">
                  <w:rPr>
                    <w:b/>
                    <w:bCs/>
                    <w:sz w:val="18"/>
                    <w:szCs w:val="18"/>
                    <w:lang w:val="en-US"/>
                  </w:rPr>
                </w:rPrChange>
              </w:rPr>
            </w:pPr>
            <w:r w:rsidRPr="00A54704">
              <w:rPr>
                <w:rFonts w:ascii="Times New Roman" w:hAnsi="Times New Roman" w:cs="Times New Roman"/>
                <w:b/>
                <w:bCs/>
                <w:sz w:val="18"/>
                <w:szCs w:val="18"/>
                <w:lang w:val="en-US"/>
                <w:rPrChange w:id="186" w:author="Eray Uzun" w:date="2022-11-03T22:43:00Z">
                  <w:rPr>
                    <w:b/>
                    <w:bCs/>
                    <w:sz w:val="18"/>
                    <w:szCs w:val="18"/>
                    <w:lang w:val="en-US"/>
                  </w:rPr>
                </w:rPrChange>
              </w:rPr>
              <w:t>ESTIMATED START DATE</w:t>
            </w:r>
          </w:p>
        </w:tc>
        <w:tc>
          <w:tcPr>
            <w:tcW w:w="2140" w:type="dxa"/>
            <w:shd w:val="clear" w:color="auto" w:fill="000000" w:themeFill="text1"/>
          </w:tcPr>
          <w:p w14:paraId="1E3BE3B0" w14:textId="15D85987" w:rsidR="00560E79" w:rsidRPr="00A54704" w:rsidRDefault="00560E79">
            <w:pPr>
              <w:pStyle w:val="ListeParagraf"/>
              <w:ind w:left="0"/>
              <w:jc w:val="center"/>
              <w:rPr>
                <w:rFonts w:ascii="Times New Roman" w:hAnsi="Times New Roman" w:cs="Times New Roman"/>
                <w:b/>
                <w:bCs/>
                <w:sz w:val="18"/>
                <w:szCs w:val="18"/>
                <w:lang w:val="en-US"/>
                <w:rPrChange w:id="187" w:author="Eray Uzun" w:date="2022-11-03T22:43:00Z">
                  <w:rPr>
                    <w:b/>
                    <w:bCs/>
                    <w:sz w:val="18"/>
                    <w:szCs w:val="18"/>
                    <w:lang w:val="en-US"/>
                  </w:rPr>
                </w:rPrChange>
              </w:rPr>
            </w:pPr>
            <w:r w:rsidRPr="00A54704">
              <w:rPr>
                <w:rFonts w:ascii="Times New Roman" w:hAnsi="Times New Roman" w:cs="Times New Roman"/>
                <w:b/>
                <w:bCs/>
                <w:sz w:val="18"/>
                <w:szCs w:val="18"/>
                <w:lang w:val="en-US"/>
                <w:rPrChange w:id="188" w:author="Eray Uzun" w:date="2022-11-03T22:43:00Z">
                  <w:rPr>
                    <w:b/>
                    <w:bCs/>
                    <w:sz w:val="18"/>
                    <w:szCs w:val="18"/>
                    <w:lang w:val="en-US"/>
                  </w:rPr>
                </w:rPrChange>
              </w:rPr>
              <w:t>ESTIMATED COMPLETION DATE</w:t>
            </w:r>
          </w:p>
        </w:tc>
        <w:tc>
          <w:tcPr>
            <w:tcW w:w="2140" w:type="dxa"/>
            <w:shd w:val="clear" w:color="auto" w:fill="000000" w:themeFill="text1"/>
          </w:tcPr>
          <w:p w14:paraId="0F2ADEDB" w14:textId="352B3EB5" w:rsidR="00560E79" w:rsidRPr="00A54704" w:rsidRDefault="00560E79">
            <w:pPr>
              <w:pStyle w:val="ListeParagraf"/>
              <w:ind w:left="0"/>
              <w:jc w:val="center"/>
              <w:rPr>
                <w:rFonts w:ascii="Times New Roman" w:hAnsi="Times New Roman" w:cs="Times New Roman"/>
                <w:b/>
                <w:bCs/>
                <w:sz w:val="18"/>
                <w:szCs w:val="18"/>
                <w:lang w:val="en-US"/>
                <w:rPrChange w:id="189" w:author="Eray Uzun" w:date="2022-11-03T22:43:00Z">
                  <w:rPr>
                    <w:b/>
                    <w:bCs/>
                    <w:sz w:val="18"/>
                    <w:szCs w:val="18"/>
                    <w:lang w:val="en-US"/>
                  </w:rPr>
                </w:rPrChange>
              </w:rPr>
            </w:pPr>
            <w:r w:rsidRPr="00A54704">
              <w:rPr>
                <w:rFonts w:ascii="Times New Roman" w:hAnsi="Times New Roman" w:cs="Times New Roman"/>
                <w:b/>
                <w:bCs/>
                <w:sz w:val="18"/>
                <w:szCs w:val="18"/>
                <w:lang w:val="en-US"/>
                <w:rPrChange w:id="190" w:author="Eray Uzun" w:date="2022-11-03T22:43:00Z">
                  <w:rPr>
                    <w:b/>
                    <w:bCs/>
                    <w:sz w:val="18"/>
                    <w:szCs w:val="18"/>
                    <w:lang w:val="en-US"/>
                  </w:rPr>
                </w:rPrChange>
              </w:rPr>
              <w:t>PROJECT STAKEHOLDERS INVOLVED</w:t>
            </w:r>
          </w:p>
        </w:tc>
      </w:tr>
      <w:tr w:rsidR="00D938D0" w:rsidRPr="007E20B9" w14:paraId="098DF339" w14:textId="7AB43033" w:rsidTr="00560E79">
        <w:trPr>
          <w:trHeight w:val="397"/>
          <w:jc w:val="center"/>
        </w:trPr>
        <w:tc>
          <w:tcPr>
            <w:tcW w:w="2455" w:type="dxa"/>
            <w:vAlign w:val="center"/>
          </w:tcPr>
          <w:p w14:paraId="7D799B7A" w14:textId="4870B149" w:rsidR="00D938D0" w:rsidRPr="00A54704" w:rsidRDefault="00D938D0">
            <w:pPr>
              <w:pStyle w:val="ListeParagraf"/>
              <w:ind w:left="0"/>
              <w:jc w:val="center"/>
              <w:rPr>
                <w:rFonts w:ascii="Times New Roman" w:hAnsi="Times New Roman" w:cs="Times New Roman"/>
                <w:sz w:val="18"/>
                <w:szCs w:val="18"/>
                <w:lang w:val="en-US"/>
                <w:rPrChange w:id="191" w:author="Eray Uzun" w:date="2022-11-03T22:43:00Z">
                  <w:rPr>
                    <w:sz w:val="18"/>
                    <w:szCs w:val="18"/>
                    <w:lang w:val="en-US"/>
                  </w:rPr>
                </w:rPrChange>
              </w:rPr>
            </w:pPr>
            <w:ins w:id="192" w:author="Eray Uzun" w:date="2022-11-03T22:37:00Z">
              <w:r w:rsidRPr="00A54704">
                <w:rPr>
                  <w:rFonts w:ascii="Times New Roman" w:eastAsia="Times New Roman" w:hAnsi="Times New Roman" w:cs="Times New Roman"/>
                  <w:color w:val="000000" w:themeColor="text1"/>
                  <w:sz w:val="18"/>
                  <w:szCs w:val="16"/>
                  <w:lang w:eastAsia="tr-TR"/>
                  <w:rPrChange w:id="193" w:author="Eray Uzun" w:date="2022-11-03T22:43:00Z">
                    <w:rPr>
                      <w:rFonts w:ascii="Arial" w:eastAsia="Times New Roman" w:hAnsi="Arial" w:cs="Arial"/>
                      <w:color w:val="000000" w:themeColor="text1"/>
                      <w:sz w:val="18"/>
                      <w:szCs w:val="16"/>
                      <w:lang w:eastAsia="tr-TR"/>
                    </w:rPr>
                  </w:rPrChange>
                </w:rPr>
                <w:t>PRELIMINARY PLANNING</w:t>
              </w:r>
            </w:ins>
          </w:p>
        </w:tc>
        <w:tc>
          <w:tcPr>
            <w:tcW w:w="2327" w:type="dxa"/>
            <w:vAlign w:val="center"/>
          </w:tcPr>
          <w:p w14:paraId="3D4E8D42" w14:textId="02B08808" w:rsidR="00D938D0" w:rsidRPr="00A54704" w:rsidRDefault="00D938D0">
            <w:pPr>
              <w:pStyle w:val="ListeParagraf"/>
              <w:ind w:left="0"/>
              <w:jc w:val="center"/>
              <w:rPr>
                <w:rFonts w:ascii="Times New Roman" w:hAnsi="Times New Roman" w:cs="Times New Roman"/>
                <w:sz w:val="18"/>
                <w:szCs w:val="18"/>
                <w:lang w:val="en-US"/>
                <w:rPrChange w:id="194" w:author="Eray Uzun" w:date="2022-11-03T22:43:00Z">
                  <w:rPr>
                    <w:sz w:val="18"/>
                    <w:szCs w:val="18"/>
                    <w:lang w:val="en-US"/>
                  </w:rPr>
                </w:rPrChange>
              </w:rPr>
            </w:pPr>
            <w:ins w:id="195" w:author="Eray Uzun" w:date="2022-11-03T22:41:00Z">
              <w:r w:rsidRPr="00A54704">
                <w:rPr>
                  <w:rFonts w:ascii="Times New Roman" w:hAnsi="Times New Roman" w:cs="Times New Roman"/>
                  <w:sz w:val="18"/>
                  <w:szCs w:val="18"/>
                  <w:lang w:val="en-US"/>
                  <w:rPrChange w:id="196" w:author="Eray Uzun" w:date="2022-11-03T22:43:00Z">
                    <w:rPr>
                      <w:sz w:val="18"/>
                      <w:szCs w:val="18"/>
                      <w:lang w:val="en-US"/>
                    </w:rPr>
                  </w:rPrChange>
                </w:rPr>
                <w:t>26.10.2022</w:t>
              </w:r>
            </w:ins>
          </w:p>
        </w:tc>
        <w:tc>
          <w:tcPr>
            <w:tcW w:w="2140" w:type="dxa"/>
          </w:tcPr>
          <w:p w14:paraId="1A969E50" w14:textId="5C80B2F8" w:rsidR="00D938D0" w:rsidRPr="00A54704" w:rsidRDefault="00D938D0">
            <w:pPr>
              <w:pStyle w:val="ListeParagraf"/>
              <w:ind w:left="0"/>
              <w:jc w:val="center"/>
              <w:rPr>
                <w:rFonts w:ascii="Times New Roman" w:hAnsi="Times New Roman" w:cs="Times New Roman"/>
                <w:sz w:val="18"/>
                <w:szCs w:val="18"/>
                <w:lang w:val="en-US"/>
                <w:rPrChange w:id="197" w:author="Eray Uzun" w:date="2022-11-03T22:43:00Z">
                  <w:rPr>
                    <w:sz w:val="18"/>
                    <w:szCs w:val="18"/>
                    <w:lang w:val="en-US"/>
                  </w:rPr>
                </w:rPrChange>
              </w:rPr>
            </w:pPr>
            <w:ins w:id="198" w:author="Eray Uzun" w:date="2022-11-03T22:42:00Z">
              <w:r w:rsidRPr="00A54704">
                <w:rPr>
                  <w:rFonts w:ascii="Times New Roman" w:hAnsi="Times New Roman" w:cs="Times New Roman"/>
                  <w:sz w:val="18"/>
                  <w:szCs w:val="18"/>
                  <w:lang w:val="en-US"/>
                  <w:rPrChange w:id="199" w:author="Eray Uzun" w:date="2022-11-03T22:43:00Z">
                    <w:rPr>
                      <w:sz w:val="18"/>
                      <w:szCs w:val="18"/>
                      <w:lang w:val="en-US"/>
                    </w:rPr>
                  </w:rPrChange>
                </w:rPr>
                <w:t>02.11.2022</w:t>
              </w:r>
            </w:ins>
          </w:p>
        </w:tc>
        <w:tc>
          <w:tcPr>
            <w:tcW w:w="2140" w:type="dxa"/>
          </w:tcPr>
          <w:p w14:paraId="6DAA2104" w14:textId="7A9AAAC7" w:rsidR="00D938D0" w:rsidRPr="00A54704" w:rsidRDefault="00D938D0">
            <w:pPr>
              <w:pStyle w:val="ListeParagraf"/>
              <w:ind w:left="0"/>
              <w:jc w:val="center"/>
              <w:rPr>
                <w:rFonts w:ascii="Times New Roman" w:hAnsi="Times New Roman" w:cs="Times New Roman"/>
                <w:sz w:val="18"/>
                <w:szCs w:val="18"/>
                <w:lang w:val="en-US"/>
                <w:rPrChange w:id="200" w:author="Eray Uzun" w:date="2022-11-03T22:43:00Z">
                  <w:rPr>
                    <w:sz w:val="18"/>
                    <w:szCs w:val="18"/>
                    <w:lang w:val="en-US"/>
                  </w:rPr>
                </w:rPrChange>
              </w:rPr>
            </w:pPr>
          </w:p>
        </w:tc>
      </w:tr>
      <w:tr w:rsidR="00D938D0" w:rsidRPr="007E20B9" w14:paraId="0ABA4BF4" w14:textId="32C18679" w:rsidTr="00AD0C5A">
        <w:tblPrEx>
          <w:tblW w:w="0" w:type="auto"/>
          <w:jc w:val="center"/>
          <w:tblPrExChange w:id="201" w:author="Eray Uzun" w:date="2022-11-03T22:38:00Z">
            <w:tblPrEx>
              <w:tblW w:w="0" w:type="auto"/>
              <w:jc w:val="center"/>
            </w:tblPrEx>
          </w:tblPrExChange>
        </w:tblPrEx>
        <w:trPr>
          <w:trHeight w:val="397"/>
          <w:jc w:val="center"/>
          <w:trPrChange w:id="202" w:author="Eray Uzun" w:date="2022-11-03T22:38:00Z">
            <w:trPr>
              <w:trHeight w:val="397"/>
              <w:jc w:val="center"/>
            </w:trPr>
          </w:trPrChange>
        </w:trPr>
        <w:tc>
          <w:tcPr>
            <w:tcW w:w="2455" w:type="dxa"/>
            <w:vAlign w:val="center"/>
            <w:tcPrChange w:id="203" w:author="Eray Uzun" w:date="2022-11-03T22:38:00Z">
              <w:tcPr>
                <w:tcW w:w="2455" w:type="dxa"/>
                <w:vAlign w:val="center"/>
              </w:tcPr>
            </w:tcPrChange>
          </w:tcPr>
          <w:p w14:paraId="25B887CF" w14:textId="264E0F6B" w:rsidR="00D938D0" w:rsidRPr="00A54704" w:rsidRDefault="00D938D0">
            <w:pPr>
              <w:pStyle w:val="ListeParagraf"/>
              <w:ind w:left="0"/>
              <w:jc w:val="center"/>
              <w:rPr>
                <w:rFonts w:ascii="Times New Roman" w:hAnsi="Times New Roman" w:cs="Times New Roman"/>
                <w:sz w:val="18"/>
                <w:szCs w:val="18"/>
                <w:lang w:val="en-US"/>
                <w:rPrChange w:id="204" w:author="Eray Uzun" w:date="2022-11-03T22:43:00Z">
                  <w:rPr>
                    <w:sz w:val="18"/>
                    <w:szCs w:val="18"/>
                    <w:lang w:val="en-US"/>
                  </w:rPr>
                </w:rPrChange>
              </w:rPr>
            </w:pPr>
            <w:ins w:id="205" w:author="Eray Uzun" w:date="2022-11-03T22:37:00Z">
              <w:r w:rsidRPr="00A54704">
                <w:rPr>
                  <w:rFonts w:ascii="Times New Roman" w:eastAsia="Times New Roman" w:hAnsi="Times New Roman" w:cs="Times New Roman"/>
                  <w:color w:val="000000" w:themeColor="text1"/>
                  <w:sz w:val="18"/>
                  <w:szCs w:val="16"/>
                  <w:lang w:eastAsia="tr-TR"/>
                  <w:rPrChange w:id="206" w:author="Eray Uzun" w:date="2022-11-03T22:43:00Z">
                    <w:rPr>
                      <w:rFonts w:ascii="Arial" w:eastAsia="Times New Roman" w:hAnsi="Arial" w:cs="Arial"/>
                      <w:color w:val="000000" w:themeColor="text1"/>
                      <w:sz w:val="18"/>
                      <w:szCs w:val="16"/>
                      <w:lang w:eastAsia="tr-TR"/>
                    </w:rPr>
                  </w:rPrChange>
                </w:rPr>
                <w:lastRenderedPageBreak/>
                <w:t>DESIGN DOCUMENTS</w:t>
              </w:r>
            </w:ins>
          </w:p>
        </w:tc>
        <w:tc>
          <w:tcPr>
            <w:tcW w:w="2327" w:type="dxa"/>
            <w:vAlign w:val="center"/>
            <w:tcPrChange w:id="207" w:author="Eray Uzun" w:date="2022-11-03T22:38:00Z">
              <w:tcPr>
                <w:tcW w:w="2327" w:type="dxa"/>
                <w:vAlign w:val="center"/>
              </w:tcPr>
            </w:tcPrChange>
          </w:tcPr>
          <w:p w14:paraId="333EC939" w14:textId="128CF7D4" w:rsidR="00D938D0" w:rsidRPr="00A54704" w:rsidRDefault="00D938D0">
            <w:pPr>
              <w:pStyle w:val="ListeParagraf"/>
              <w:ind w:left="0"/>
              <w:jc w:val="center"/>
              <w:rPr>
                <w:rFonts w:ascii="Times New Roman" w:hAnsi="Times New Roman" w:cs="Times New Roman"/>
                <w:sz w:val="18"/>
                <w:szCs w:val="18"/>
                <w:lang w:val="en-US"/>
                <w:rPrChange w:id="208" w:author="Eray Uzun" w:date="2022-11-03T22:43:00Z">
                  <w:rPr>
                    <w:sz w:val="18"/>
                    <w:szCs w:val="18"/>
                    <w:lang w:val="en-US"/>
                  </w:rPr>
                </w:rPrChange>
              </w:rPr>
            </w:pPr>
            <w:ins w:id="209" w:author="Eray Uzun" w:date="2022-11-03T22:38:00Z">
              <w:r w:rsidRPr="00A54704">
                <w:rPr>
                  <w:rFonts w:ascii="Times New Roman" w:eastAsia="Times New Roman" w:hAnsi="Times New Roman" w:cs="Times New Roman"/>
                  <w:sz w:val="18"/>
                  <w:szCs w:val="20"/>
                  <w:lang w:eastAsia="tr-TR"/>
                </w:rPr>
                <w:t>01.11.2022</w:t>
              </w:r>
            </w:ins>
          </w:p>
        </w:tc>
        <w:tc>
          <w:tcPr>
            <w:tcW w:w="2140" w:type="dxa"/>
            <w:vAlign w:val="center"/>
            <w:tcPrChange w:id="210" w:author="Eray Uzun" w:date="2022-11-03T22:38:00Z">
              <w:tcPr>
                <w:tcW w:w="2140" w:type="dxa"/>
              </w:tcPr>
            </w:tcPrChange>
          </w:tcPr>
          <w:p w14:paraId="157FD703" w14:textId="5B6AB1B1" w:rsidR="00D938D0" w:rsidRPr="00A54704" w:rsidRDefault="00A54704">
            <w:pPr>
              <w:pStyle w:val="ListeParagraf"/>
              <w:ind w:left="0"/>
              <w:jc w:val="center"/>
              <w:rPr>
                <w:rFonts w:ascii="Times New Roman" w:hAnsi="Times New Roman" w:cs="Times New Roman"/>
                <w:sz w:val="18"/>
                <w:szCs w:val="18"/>
                <w:lang w:val="en-US"/>
                <w:rPrChange w:id="211" w:author="Eray Uzun" w:date="2022-11-03T22:43:00Z">
                  <w:rPr>
                    <w:sz w:val="18"/>
                    <w:szCs w:val="18"/>
                    <w:lang w:val="en-US"/>
                  </w:rPr>
                </w:rPrChange>
              </w:rPr>
            </w:pPr>
            <w:ins w:id="212" w:author="Eray Uzun" w:date="2022-11-03T22:42:00Z">
              <w:r w:rsidRPr="00A54704">
                <w:rPr>
                  <w:rFonts w:ascii="Times New Roman" w:hAnsi="Times New Roman" w:cs="Times New Roman"/>
                  <w:sz w:val="18"/>
                  <w:szCs w:val="18"/>
                  <w:lang w:val="en-US"/>
                  <w:rPrChange w:id="213" w:author="Eray Uzun" w:date="2022-11-03T22:43:00Z">
                    <w:rPr>
                      <w:sz w:val="18"/>
                      <w:szCs w:val="18"/>
                      <w:lang w:val="en-US"/>
                    </w:rPr>
                  </w:rPrChange>
                </w:rPr>
                <w:t>12</w:t>
              </w:r>
              <w:r w:rsidR="00D938D0" w:rsidRPr="00A54704">
                <w:rPr>
                  <w:rFonts w:ascii="Times New Roman" w:hAnsi="Times New Roman" w:cs="Times New Roman"/>
                  <w:sz w:val="18"/>
                  <w:szCs w:val="18"/>
                  <w:lang w:val="en-US"/>
                  <w:rPrChange w:id="214" w:author="Eray Uzun" w:date="2022-11-03T22:43:00Z">
                    <w:rPr>
                      <w:sz w:val="18"/>
                      <w:szCs w:val="18"/>
                      <w:lang w:val="en-US"/>
                    </w:rPr>
                  </w:rPrChange>
                </w:rPr>
                <w:t>.11.2022</w:t>
              </w:r>
            </w:ins>
          </w:p>
        </w:tc>
        <w:tc>
          <w:tcPr>
            <w:tcW w:w="2140" w:type="dxa"/>
            <w:tcPrChange w:id="215" w:author="Eray Uzun" w:date="2022-11-03T22:38:00Z">
              <w:tcPr>
                <w:tcW w:w="2140" w:type="dxa"/>
              </w:tcPr>
            </w:tcPrChange>
          </w:tcPr>
          <w:p w14:paraId="455098B6" w14:textId="1F442D05" w:rsidR="00D938D0" w:rsidRPr="00A54704" w:rsidRDefault="00D938D0">
            <w:pPr>
              <w:pStyle w:val="ListeParagraf"/>
              <w:ind w:left="0"/>
              <w:jc w:val="center"/>
              <w:rPr>
                <w:rFonts w:ascii="Times New Roman" w:hAnsi="Times New Roman" w:cs="Times New Roman"/>
                <w:sz w:val="18"/>
                <w:szCs w:val="18"/>
                <w:lang w:val="en-US"/>
                <w:rPrChange w:id="216" w:author="Eray Uzun" w:date="2022-11-03T22:43:00Z">
                  <w:rPr>
                    <w:sz w:val="18"/>
                    <w:szCs w:val="18"/>
                    <w:lang w:val="en-US"/>
                  </w:rPr>
                </w:rPrChange>
              </w:rPr>
            </w:pPr>
          </w:p>
        </w:tc>
      </w:tr>
      <w:tr w:rsidR="00560E79" w:rsidRPr="007E20B9" w14:paraId="25EAEB3E" w14:textId="3FFF6645" w:rsidTr="00560E79">
        <w:trPr>
          <w:trHeight w:val="397"/>
          <w:jc w:val="center"/>
        </w:trPr>
        <w:tc>
          <w:tcPr>
            <w:tcW w:w="2455" w:type="dxa"/>
            <w:vAlign w:val="center"/>
          </w:tcPr>
          <w:p w14:paraId="2800849E" w14:textId="49B348B6" w:rsidR="00560E79" w:rsidRPr="00A54704" w:rsidRDefault="00D938D0">
            <w:pPr>
              <w:pStyle w:val="ListeParagraf"/>
              <w:ind w:left="0"/>
              <w:jc w:val="center"/>
              <w:rPr>
                <w:rFonts w:ascii="Times New Roman" w:hAnsi="Times New Roman" w:cs="Times New Roman"/>
                <w:sz w:val="18"/>
                <w:szCs w:val="18"/>
                <w:lang w:val="en-US"/>
                <w:rPrChange w:id="217" w:author="Eray Uzun" w:date="2022-11-03T22:43:00Z">
                  <w:rPr>
                    <w:sz w:val="18"/>
                    <w:szCs w:val="18"/>
                    <w:lang w:val="en-US"/>
                  </w:rPr>
                </w:rPrChange>
              </w:rPr>
            </w:pPr>
            <w:ins w:id="218" w:author="Eray Uzun" w:date="2022-11-03T22:40:00Z">
              <w:r w:rsidRPr="00A54704">
                <w:rPr>
                  <w:rFonts w:ascii="Times New Roman" w:hAnsi="Times New Roman" w:cs="Times New Roman"/>
                  <w:sz w:val="18"/>
                  <w:szCs w:val="18"/>
                  <w:lang w:val="en-US"/>
                  <w:rPrChange w:id="219" w:author="Eray Uzun" w:date="2022-11-03T22:43:00Z">
                    <w:rPr>
                      <w:sz w:val="18"/>
                      <w:szCs w:val="18"/>
                      <w:lang w:val="en-US"/>
                    </w:rPr>
                  </w:rPrChange>
                </w:rPr>
                <w:t>CLASHING DETECTION</w:t>
              </w:r>
            </w:ins>
          </w:p>
        </w:tc>
        <w:tc>
          <w:tcPr>
            <w:tcW w:w="2327" w:type="dxa"/>
            <w:vAlign w:val="center"/>
          </w:tcPr>
          <w:p w14:paraId="36EC64FC" w14:textId="6F2B408B" w:rsidR="00560E79" w:rsidRPr="00A54704" w:rsidRDefault="00D938D0">
            <w:pPr>
              <w:pStyle w:val="ListeParagraf"/>
              <w:ind w:left="0"/>
              <w:jc w:val="center"/>
              <w:rPr>
                <w:rFonts w:ascii="Times New Roman" w:hAnsi="Times New Roman" w:cs="Times New Roman"/>
                <w:sz w:val="18"/>
                <w:szCs w:val="18"/>
                <w:lang w:val="en-US"/>
                <w:rPrChange w:id="220" w:author="Eray Uzun" w:date="2022-11-03T22:43:00Z">
                  <w:rPr>
                    <w:sz w:val="18"/>
                    <w:szCs w:val="18"/>
                    <w:lang w:val="en-US"/>
                  </w:rPr>
                </w:rPrChange>
              </w:rPr>
            </w:pPr>
            <w:ins w:id="221" w:author="Eray Uzun" w:date="2022-11-03T22:42:00Z">
              <w:r w:rsidRPr="00A54704">
                <w:rPr>
                  <w:rFonts w:ascii="Times New Roman" w:hAnsi="Times New Roman" w:cs="Times New Roman"/>
                  <w:sz w:val="18"/>
                  <w:szCs w:val="18"/>
                  <w:lang w:val="en-US"/>
                  <w:rPrChange w:id="222" w:author="Eray Uzun" w:date="2022-11-03T22:43:00Z">
                    <w:rPr>
                      <w:sz w:val="18"/>
                      <w:szCs w:val="18"/>
                      <w:lang w:val="en-US"/>
                    </w:rPr>
                  </w:rPrChange>
                </w:rPr>
                <w:t>1</w:t>
              </w:r>
            </w:ins>
            <w:ins w:id="223" w:author="Eray Uzun" w:date="2022-11-03T22:43:00Z">
              <w:r w:rsidR="00A54704" w:rsidRPr="00A54704">
                <w:rPr>
                  <w:rFonts w:ascii="Times New Roman" w:hAnsi="Times New Roman" w:cs="Times New Roman"/>
                  <w:sz w:val="18"/>
                  <w:szCs w:val="18"/>
                  <w:lang w:val="en-US"/>
                  <w:rPrChange w:id="224" w:author="Eray Uzun" w:date="2022-11-03T22:43:00Z">
                    <w:rPr>
                      <w:sz w:val="18"/>
                      <w:szCs w:val="18"/>
                      <w:lang w:val="en-US"/>
                    </w:rPr>
                  </w:rPrChange>
                </w:rPr>
                <w:t>2</w:t>
              </w:r>
            </w:ins>
            <w:ins w:id="225" w:author="Eray Uzun" w:date="2022-11-03T22:42:00Z">
              <w:r w:rsidRPr="00A54704">
                <w:rPr>
                  <w:rFonts w:ascii="Times New Roman" w:hAnsi="Times New Roman" w:cs="Times New Roman"/>
                  <w:sz w:val="18"/>
                  <w:szCs w:val="18"/>
                  <w:lang w:val="en-US"/>
                  <w:rPrChange w:id="226" w:author="Eray Uzun" w:date="2022-11-03T22:43:00Z">
                    <w:rPr>
                      <w:sz w:val="18"/>
                      <w:szCs w:val="18"/>
                      <w:lang w:val="en-US"/>
                    </w:rPr>
                  </w:rPrChange>
                </w:rPr>
                <w:t>.11.2022</w:t>
              </w:r>
            </w:ins>
          </w:p>
        </w:tc>
        <w:tc>
          <w:tcPr>
            <w:tcW w:w="2140" w:type="dxa"/>
          </w:tcPr>
          <w:p w14:paraId="0D497921" w14:textId="63108948" w:rsidR="00560E79" w:rsidRPr="00A54704" w:rsidRDefault="00A54704">
            <w:pPr>
              <w:pStyle w:val="ListeParagraf"/>
              <w:ind w:left="0"/>
              <w:jc w:val="center"/>
              <w:rPr>
                <w:rFonts w:ascii="Times New Roman" w:hAnsi="Times New Roman" w:cs="Times New Roman"/>
                <w:sz w:val="18"/>
                <w:szCs w:val="18"/>
                <w:lang w:val="en-US"/>
                <w:rPrChange w:id="227" w:author="Eray Uzun" w:date="2022-11-03T22:43:00Z">
                  <w:rPr>
                    <w:sz w:val="18"/>
                    <w:szCs w:val="18"/>
                    <w:lang w:val="en-US"/>
                  </w:rPr>
                </w:rPrChange>
              </w:rPr>
            </w:pPr>
            <w:ins w:id="228" w:author="Eray Uzun" w:date="2022-11-03T22:42:00Z">
              <w:r w:rsidRPr="00A54704">
                <w:rPr>
                  <w:rFonts w:ascii="Times New Roman" w:hAnsi="Times New Roman" w:cs="Times New Roman"/>
                  <w:sz w:val="18"/>
                  <w:szCs w:val="18"/>
                  <w:lang w:val="en-US"/>
                  <w:rPrChange w:id="229" w:author="Eray Uzun" w:date="2022-11-03T22:43:00Z">
                    <w:rPr>
                      <w:sz w:val="18"/>
                      <w:szCs w:val="18"/>
                      <w:lang w:val="en-US"/>
                    </w:rPr>
                  </w:rPrChange>
                </w:rPr>
                <w:t>20.11.2022</w:t>
              </w:r>
            </w:ins>
          </w:p>
        </w:tc>
        <w:tc>
          <w:tcPr>
            <w:tcW w:w="2140" w:type="dxa"/>
          </w:tcPr>
          <w:p w14:paraId="44032AF9" w14:textId="6468386C" w:rsidR="00560E79" w:rsidRPr="00A54704" w:rsidRDefault="00560E79">
            <w:pPr>
              <w:pStyle w:val="ListeParagraf"/>
              <w:ind w:left="0"/>
              <w:jc w:val="center"/>
              <w:rPr>
                <w:rFonts w:ascii="Times New Roman" w:hAnsi="Times New Roman" w:cs="Times New Roman"/>
                <w:sz w:val="18"/>
                <w:szCs w:val="18"/>
                <w:lang w:val="en-US"/>
                <w:rPrChange w:id="230" w:author="Eray Uzun" w:date="2022-11-03T22:43:00Z">
                  <w:rPr>
                    <w:sz w:val="18"/>
                    <w:szCs w:val="18"/>
                    <w:lang w:val="en-US"/>
                  </w:rPr>
                </w:rPrChange>
              </w:rPr>
            </w:pPr>
          </w:p>
        </w:tc>
      </w:tr>
      <w:tr w:rsidR="00D938D0" w:rsidRPr="007E20B9" w14:paraId="57561C3E" w14:textId="77777777" w:rsidTr="00560E79">
        <w:trPr>
          <w:trHeight w:val="397"/>
          <w:jc w:val="center"/>
          <w:ins w:id="231" w:author="Eray Uzun" w:date="2022-11-03T22:37:00Z"/>
        </w:trPr>
        <w:tc>
          <w:tcPr>
            <w:tcW w:w="2455" w:type="dxa"/>
            <w:vAlign w:val="center"/>
          </w:tcPr>
          <w:p w14:paraId="6EFF7117" w14:textId="6FC248B3" w:rsidR="00D938D0" w:rsidRPr="00A54704" w:rsidRDefault="00D938D0">
            <w:pPr>
              <w:pStyle w:val="ListeParagraf"/>
              <w:ind w:left="0"/>
              <w:jc w:val="center"/>
              <w:rPr>
                <w:ins w:id="232" w:author="Eray Uzun" w:date="2022-11-03T22:37:00Z"/>
                <w:rFonts w:ascii="Times New Roman" w:hAnsi="Times New Roman" w:cs="Times New Roman"/>
                <w:sz w:val="18"/>
                <w:szCs w:val="18"/>
                <w:lang w:val="en-US"/>
                <w:rPrChange w:id="233" w:author="Eray Uzun" w:date="2022-11-03T22:43:00Z">
                  <w:rPr>
                    <w:ins w:id="234" w:author="Eray Uzun" w:date="2022-11-03T22:37:00Z"/>
                    <w:sz w:val="18"/>
                    <w:szCs w:val="18"/>
                    <w:lang w:val="en-US"/>
                  </w:rPr>
                </w:rPrChange>
              </w:rPr>
            </w:pPr>
            <w:ins w:id="235" w:author="Eray Uzun" w:date="2022-11-03T22:40:00Z">
              <w:r w:rsidRPr="00A54704">
                <w:rPr>
                  <w:rFonts w:ascii="Times New Roman" w:hAnsi="Times New Roman" w:cs="Times New Roman"/>
                  <w:sz w:val="18"/>
                  <w:szCs w:val="18"/>
                  <w:lang w:val="en-US"/>
                  <w:rPrChange w:id="236" w:author="Eray Uzun" w:date="2022-11-03T22:43:00Z">
                    <w:rPr>
                      <w:sz w:val="18"/>
                      <w:szCs w:val="18"/>
                      <w:lang w:val="en-US"/>
                    </w:rPr>
                  </w:rPrChange>
                </w:rPr>
                <w:t>DESIGN REVIEW</w:t>
              </w:r>
            </w:ins>
          </w:p>
        </w:tc>
        <w:tc>
          <w:tcPr>
            <w:tcW w:w="2327" w:type="dxa"/>
            <w:vAlign w:val="center"/>
          </w:tcPr>
          <w:p w14:paraId="58A27FDB" w14:textId="7D0A7997" w:rsidR="00D938D0" w:rsidRPr="00A54704" w:rsidRDefault="00A54704">
            <w:pPr>
              <w:pStyle w:val="ListeParagraf"/>
              <w:ind w:left="0"/>
              <w:jc w:val="center"/>
              <w:rPr>
                <w:ins w:id="237" w:author="Eray Uzun" w:date="2022-11-03T22:37:00Z"/>
                <w:rFonts w:ascii="Times New Roman" w:hAnsi="Times New Roman" w:cs="Times New Roman"/>
                <w:sz w:val="18"/>
                <w:szCs w:val="18"/>
                <w:lang w:val="en-US"/>
                <w:rPrChange w:id="238" w:author="Eray Uzun" w:date="2022-11-03T22:43:00Z">
                  <w:rPr>
                    <w:ins w:id="239" w:author="Eray Uzun" w:date="2022-11-03T22:37:00Z"/>
                    <w:sz w:val="18"/>
                    <w:szCs w:val="18"/>
                    <w:lang w:val="en-US"/>
                  </w:rPr>
                </w:rPrChange>
              </w:rPr>
            </w:pPr>
            <w:ins w:id="240" w:author="Eray Uzun" w:date="2022-11-03T22:43:00Z">
              <w:r>
                <w:rPr>
                  <w:rFonts w:ascii="Times New Roman" w:hAnsi="Times New Roman" w:cs="Times New Roman"/>
                  <w:sz w:val="18"/>
                  <w:szCs w:val="18"/>
                  <w:lang w:val="en-US"/>
                </w:rPr>
                <w:t>21.11.2022</w:t>
              </w:r>
            </w:ins>
          </w:p>
        </w:tc>
        <w:tc>
          <w:tcPr>
            <w:tcW w:w="2140" w:type="dxa"/>
          </w:tcPr>
          <w:p w14:paraId="6D0FE22D" w14:textId="6A188375" w:rsidR="00D938D0" w:rsidRPr="00A54704" w:rsidRDefault="00A54704">
            <w:pPr>
              <w:pStyle w:val="ListeParagraf"/>
              <w:ind w:left="0"/>
              <w:jc w:val="center"/>
              <w:rPr>
                <w:ins w:id="241" w:author="Eray Uzun" w:date="2022-11-03T22:37:00Z"/>
                <w:rFonts w:ascii="Times New Roman" w:hAnsi="Times New Roman" w:cs="Times New Roman"/>
                <w:sz w:val="18"/>
                <w:szCs w:val="18"/>
                <w:lang w:val="en-US"/>
                <w:rPrChange w:id="242" w:author="Eray Uzun" w:date="2022-11-03T22:43:00Z">
                  <w:rPr>
                    <w:ins w:id="243" w:author="Eray Uzun" w:date="2022-11-03T22:37:00Z"/>
                    <w:sz w:val="18"/>
                    <w:szCs w:val="18"/>
                    <w:lang w:val="en-US"/>
                  </w:rPr>
                </w:rPrChange>
              </w:rPr>
            </w:pPr>
            <w:ins w:id="244" w:author="Eray Uzun" w:date="2022-11-03T22:44:00Z">
              <w:r>
                <w:rPr>
                  <w:rFonts w:ascii="Times New Roman" w:hAnsi="Times New Roman" w:cs="Times New Roman"/>
                  <w:sz w:val="18"/>
                  <w:szCs w:val="18"/>
                  <w:lang w:val="en-US"/>
                </w:rPr>
                <w:t>05.12.2022</w:t>
              </w:r>
            </w:ins>
          </w:p>
        </w:tc>
        <w:tc>
          <w:tcPr>
            <w:tcW w:w="2140" w:type="dxa"/>
          </w:tcPr>
          <w:p w14:paraId="1564CE96" w14:textId="53EF407B" w:rsidR="00D938D0" w:rsidRPr="00A54704" w:rsidRDefault="00D938D0">
            <w:pPr>
              <w:pStyle w:val="ListeParagraf"/>
              <w:ind w:left="0"/>
              <w:jc w:val="center"/>
              <w:rPr>
                <w:ins w:id="245" w:author="Eray Uzun" w:date="2022-11-03T22:37:00Z"/>
                <w:rFonts w:ascii="Times New Roman" w:hAnsi="Times New Roman" w:cs="Times New Roman"/>
                <w:sz w:val="18"/>
                <w:szCs w:val="18"/>
                <w:lang w:val="en-US"/>
                <w:rPrChange w:id="246" w:author="Eray Uzun" w:date="2022-11-03T22:43:00Z">
                  <w:rPr>
                    <w:ins w:id="247" w:author="Eray Uzun" w:date="2022-11-03T22:37:00Z"/>
                    <w:sz w:val="18"/>
                    <w:szCs w:val="18"/>
                    <w:lang w:val="en-US"/>
                  </w:rPr>
                </w:rPrChange>
              </w:rPr>
            </w:pPr>
            <w:ins w:id="248" w:author="Eray Uzun" w:date="2022-11-03T22:41:00Z">
              <w:r w:rsidRPr="00A54704">
                <w:rPr>
                  <w:rFonts w:ascii="Times New Roman" w:eastAsia="Times New Roman" w:hAnsi="Times New Roman" w:cs="Times New Roman"/>
                  <w:sz w:val="18"/>
                  <w:szCs w:val="20"/>
                  <w:lang w:eastAsia="tr-TR"/>
                </w:rPr>
                <w:t>07.12.2022</w:t>
              </w:r>
            </w:ins>
          </w:p>
        </w:tc>
      </w:tr>
    </w:tbl>
    <w:p w14:paraId="0F0DD627" w14:textId="67FC95AB" w:rsidR="00560E79" w:rsidRPr="007E20B9" w:rsidRDefault="00560E79">
      <w:pPr>
        <w:pStyle w:val="ListeParagraf"/>
        <w:jc w:val="center"/>
        <w:rPr>
          <w:i/>
          <w:iCs/>
          <w:sz w:val="24"/>
          <w:szCs w:val="24"/>
          <w:lang w:val="en-US"/>
        </w:rPr>
        <w:pPrChange w:id="249" w:author="Eray Uzun" w:date="2022-11-03T22:40:00Z">
          <w:pPr>
            <w:pStyle w:val="ListeParagraf"/>
            <w:jc w:val="both"/>
          </w:pPr>
        </w:pPrChange>
      </w:pPr>
    </w:p>
    <w:p w14:paraId="6006BF73" w14:textId="7DEB820E" w:rsidR="00560E79" w:rsidRPr="007E20B9" w:rsidRDefault="00560E79" w:rsidP="00560E79">
      <w:pPr>
        <w:pStyle w:val="ListeParagraf"/>
        <w:jc w:val="both"/>
        <w:rPr>
          <w:i/>
          <w:iCs/>
          <w:sz w:val="24"/>
          <w:szCs w:val="24"/>
          <w:lang w:val="en-US"/>
        </w:rPr>
      </w:pPr>
    </w:p>
    <w:p w14:paraId="4EE946C6" w14:textId="401FE599" w:rsidR="00560E79" w:rsidRPr="007E20B9" w:rsidDel="00A54704" w:rsidRDefault="00560E79" w:rsidP="00560E79">
      <w:pPr>
        <w:pStyle w:val="ListeParagraf"/>
        <w:jc w:val="both"/>
        <w:rPr>
          <w:del w:id="250" w:author="Eray Uzun" w:date="2022-11-03T22:44:00Z"/>
          <w:i/>
          <w:iCs/>
          <w:sz w:val="24"/>
          <w:szCs w:val="24"/>
          <w:lang w:val="en-US"/>
        </w:rPr>
      </w:pPr>
      <w:del w:id="251" w:author="Eray Uzun" w:date="2022-11-03T22:44:00Z">
        <w:r w:rsidRPr="007E20B9" w:rsidDel="00A54704">
          <w:rPr>
            <w:i/>
            <w:iCs/>
            <w:sz w:val="24"/>
            <w:szCs w:val="24"/>
            <w:highlight w:val="yellow"/>
            <w:lang w:val="en-US"/>
          </w:rPr>
          <w:delText>Include BIM milestones, pre-design activities, major design reviews, stakeholder reviews, and any other major events which occur during the project lifecycle.</w:delText>
        </w:r>
      </w:del>
    </w:p>
    <w:p w14:paraId="7FC4D262" w14:textId="3CC7FA67" w:rsidR="00560E79" w:rsidRPr="007E20B9" w:rsidRDefault="00560E79" w:rsidP="00560E79">
      <w:pPr>
        <w:pStyle w:val="ListeParagraf"/>
        <w:jc w:val="both"/>
        <w:rPr>
          <w:i/>
          <w:iCs/>
          <w:sz w:val="24"/>
          <w:szCs w:val="24"/>
          <w:lang w:val="en-US"/>
        </w:rPr>
      </w:pPr>
    </w:p>
    <w:p w14:paraId="40DD6099" w14:textId="7FE31041" w:rsidR="00560E79" w:rsidRPr="007E20B9" w:rsidRDefault="00560E79" w:rsidP="00560E79">
      <w:pPr>
        <w:rPr>
          <w:i/>
          <w:iCs/>
          <w:sz w:val="24"/>
          <w:szCs w:val="24"/>
          <w:lang w:val="en-US"/>
        </w:rPr>
      </w:pPr>
      <w:r w:rsidRPr="007E20B9">
        <w:rPr>
          <w:i/>
          <w:iCs/>
          <w:sz w:val="24"/>
          <w:szCs w:val="24"/>
          <w:lang w:val="en-US"/>
        </w:rPr>
        <w:br w:type="page"/>
      </w:r>
    </w:p>
    <w:p w14:paraId="5E2C2D08" w14:textId="154AC393" w:rsidR="00560E79" w:rsidRPr="007E20B9" w:rsidRDefault="00560E79" w:rsidP="00560E79">
      <w:pPr>
        <w:pStyle w:val="Balk1"/>
        <w:pBdr>
          <w:bottom w:val="single" w:sz="4" w:space="1" w:color="auto"/>
        </w:pBdr>
        <w:rPr>
          <w:b/>
          <w:bCs/>
          <w:color w:val="auto"/>
          <w:sz w:val="32"/>
          <w:szCs w:val="32"/>
          <w:lang w:val="en-US"/>
        </w:rPr>
      </w:pPr>
      <w:bookmarkStart w:id="252" w:name="_Toc118328242"/>
      <w:r w:rsidRPr="007E20B9">
        <w:rPr>
          <w:b/>
          <w:bCs/>
          <w:color w:val="auto"/>
          <w:lang w:val="en-US"/>
        </w:rPr>
        <w:lastRenderedPageBreak/>
        <w:t>SECTION C: KEY PROJECT CONTACTS</w:t>
      </w:r>
      <w:bookmarkEnd w:id="252"/>
    </w:p>
    <w:p w14:paraId="5FC86F56" w14:textId="77777777" w:rsidR="00560E79" w:rsidRPr="007E20B9" w:rsidRDefault="00560E79" w:rsidP="00560E79">
      <w:pPr>
        <w:jc w:val="both"/>
        <w:rPr>
          <w:sz w:val="22"/>
          <w:szCs w:val="22"/>
          <w:lang w:val="en-US"/>
        </w:rPr>
      </w:pPr>
    </w:p>
    <w:tbl>
      <w:tblPr>
        <w:tblStyle w:val="TabloKlavuzu"/>
        <w:tblW w:w="0" w:type="auto"/>
        <w:jc w:val="center"/>
        <w:tblLook w:val="04A0" w:firstRow="1" w:lastRow="0" w:firstColumn="1" w:lastColumn="0" w:noHBand="0" w:noVBand="1"/>
      </w:tblPr>
      <w:tblGrid>
        <w:gridCol w:w="1488"/>
        <w:gridCol w:w="1481"/>
        <w:gridCol w:w="1266"/>
        <w:gridCol w:w="1308"/>
        <w:gridCol w:w="2075"/>
        <w:gridCol w:w="1444"/>
      </w:tblGrid>
      <w:tr w:rsidR="0024321C" w:rsidRPr="007E20B9" w14:paraId="75503B76" w14:textId="0088488C" w:rsidTr="00CB6559">
        <w:trPr>
          <w:trHeight w:val="397"/>
          <w:jc w:val="center"/>
        </w:trPr>
        <w:tc>
          <w:tcPr>
            <w:tcW w:w="1488" w:type="dxa"/>
            <w:tcBorders>
              <w:top w:val="single" w:sz="4" w:space="0" w:color="auto"/>
              <w:left w:val="single" w:sz="4" w:space="0" w:color="auto"/>
              <w:bottom w:val="nil"/>
              <w:right w:val="nil"/>
            </w:tcBorders>
            <w:shd w:val="clear" w:color="auto" w:fill="000000" w:themeFill="text1"/>
            <w:vAlign w:val="center"/>
          </w:tcPr>
          <w:p w14:paraId="2289D2B3" w14:textId="0CC56B67" w:rsidR="004830CF" w:rsidRPr="007E20B9" w:rsidRDefault="004830CF" w:rsidP="00861AB8">
            <w:pPr>
              <w:pStyle w:val="ListeParagraf"/>
              <w:ind w:left="0"/>
              <w:jc w:val="center"/>
              <w:rPr>
                <w:b/>
                <w:bCs/>
                <w:sz w:val="18"/>
                <w:szCs w:val="18"/>
                <w:lang w:val="en-US"/>
              </w:rPr>
            </w:pPr>
            <w:r w:rsidRPr="007E20B9">
              <w:rPr>
                <w:b/>
                <w:bCs/>
                <w:sz w:val="18"/>
                <w:szCs w:val="18"/>
                <w:lang w:val="en-US"/>
              </w:rPr>
              <w:t>ROLE</w:t>
            </w:r>
          </w:p>
        </w:tc>
        <w:tc>
          <w:tcPr>
            <w:tcW w:w="1481" w:type="dxa"/>
            <w:tcBorders>
              <w:top w:val="single" w:sz="4" w:space="0" w:color="auto"/>
              <w:left w:val="nil"/>
              <w:bottom w:val="nil"/>
              <w:right w:val="nil"/>
            </w:tcBorders>
            <w:shd w:val="clear" w:color="auto" w:fill="000000" w:themeFill="text1"/>
            <w:vAlign w:val="center"/>
          </w:tcPr>
          <w:p w14:paraId="1C64EA22" w14:textId="7A7626E9" w:rsidR="004830CF" w:rsidRPr="007E20B9" w:rsidRDefault="004830CF" w:rsidP="00861AB8">
            <w:pPr>
              <w:pStyle w:val="ListeParagraf"/>
              <w:ind w:left="0"/>
              <w:jc w:val="center"/>
              <w:rPr>
                <w:b/>
                <w:bCs/>
                <w:sz w:val="18"/>
                <w:szCs w:val="18"/>
                <w:lang w:val="en-US"/>
              </w:rPr>
            </w:pPr>
            <w:r w:rsidRPr="007E20B9">
              <w:rPr>
                <w:b/>
                <w:bCs/>
                <w:sz w:val="18"/>
                <w:szCs w:val="18"/>
                <w:lang w:val="en-US"/>
              </w:rPr>
              <w:t>ORGANIZATION</w:t>
            </w:r>
          </w:p>
        </w:tc>
        <w:tc>
          <w:tcPr>
            <w:tcW w:w="1266" w:type="dxa"/>
            <w:tcBorders>
              <w:top w:val="single" w:sz="4" w:space="0" w:color="auto"/>
              <w:left w:val="nil"/>
              <w:bottom w:val="nil"/>
              <w:right w:val="nil"/>
            </w:tcBorders>
            <w:shd w:val="clear" w:color="auto" w:fill="000000" w:themeFill="text1"/>
            <w:vAlign w:val="center"/>
          </w:tcPr>
          <w:p w14:paraId="6676CA4E" w14:textId="0C9728A5" w:rsidR="004830CF" w:rsidRPr="007E20B9" w:rsidRDefault="004830CF" w:rsidP="00861AB8">
            <w:pPr>
              <w:pStyle w:val="ListeParagraf"/>
              <w:ind w:left="0"/>
              <w:jc w:val="center"/>
              <w:rPr>
                <w:b/>
                <w:bCs/>
                <w:sz w:val="18"/>
                <w:szCs w:val="18"/>
                <w:lang w:val="en-US"/>
              </w:rPr>
            </w:pPr>
            <w:r w:rsidRPr="007E20B9">
              <w:rPr>
                <w:b/>
                <w:bCs/>
                <w:sz w:val="18"/>
                <w:szCs w:val="18"/>
                <w:lang w:val="en-US"/>
              </w:rPr>
              <w:t>CONTACT NAME</w:t>
            </w:r>
          </w:p>
        </w:tc>
        <w:tc>
          <w:tcPr>
            <w:tcW w:w="1308" w:type="dxa"/>
            <w:tcBorders>
              <w:top w:val="single" w:sz="4" w:space="0" w:color="auto"/>
              <w:left w:val="nil"/>
              <w:bottom w:val="nil"/>
              <w:right w:val="nil"/>
            </w:tcBorders>
            <w:shd w:val="clear" w:color="auto" w:fill="000000" w:themeFill="text1"/>
            <w:vAlign w:val="center"/>
          </w:tcPr>
          <w:p w14:paraId="763BF5C3" w14:textId="3BB81ED7" w:rsidR="004830CF" w:rsidRPr="007E20B9" w:rsidRDefault="004830CF" w:rsidP="00861AB8">
            <w:pPr>
              <w:pStyle w:val="ListeParagraf"/>
              <w:ind w:left="0"/>
              <w:jc w:val="center"/>
              <w:rPr>
                <w:b/>
                <w:bCs/>
                <w:sz w:val="18"/>
                <w:szCs w:val="18"/>
                <w:lang w:val="en-US"/>
              </w:rPr>
            </w:pPr>
            <w:r w:rsidRPr="007E20B9">
              <w:rPr>
                <w:b/>
                <w:bCs/>
                <w:sz w:val="18"/>
                <w:szCs w:val="18"/>
                <w:lang w:val="en-US"/>
              </w:rPr>
              <w:t>LOCATION</w:t>
            </w:r>
          </w:p>
        </w:tc>
        <w:tc>
          <w:tcPr>
            <w:tcW w:w="2075" w:type="dxa"/>
            <w:tcBorders>
              <w:top w:val="single" w:sz="4" w:space="0" w:color="auto"/>
              <w:left w:val="nil"/>
              <w:bottom w:val="nil"/>
              <w:right w:val="nil"/>
            </w:tcBorders>
            <w:shd w:val="clear" w:color="auto" w:fill="000000" w:themeFill="text1"/>
            <w:vAlign w:val="center"/>
          </w:tcPr>
          <w:p w14:paraId="670F208F" w14:textId="4BDE8E1B" w:rsidR="004830CF" w:rsidRPr="007E20B9" w:rsidRDefault="004830CF" w:rsidP="00861AB8">
            <w:pPr>
              <w:pStyle w:val="ListeParagraf"/>
              <w:ind w:left="0"/>
              <w:jc w:val="center"/>
              <w:rPr>
                <w:b/>
                <w:bCs/>
                <w:sz w:val="18"/>
                <w:szCs w:val="18"/>
                <w:lang w:val="en-US"/>
              </w:rPr>
            </w:pPr>
            <w:r w:rsidRPr="007E20B9">
              <w:rPr>
                <w:b/>
                <w:bCs/>
                <w:sz w:val="18"/>
                <w:szCs w:val="18"/>
                <w:lang w:val="en-US"/>
              </w:rPr>
              <w:t>E-MAIL</w:t>
            </w:r>
          </w:p>
        </w:tc>
        <w:tc>
          <w:tcPr>
            <w:tcW w:w="1444" w:type="dxa"/>
            <w:tcBorders>
              <w:top w:val="single" w:sz="4" w:space="0" w:color="auto"/>
              <w:left w:val="nil"/>
              <w:bottom w:val="nil"/>
              <w:right w:val="single" w:sz="4" w:space="0" w:color="auto"/>
            </w:tcBorders>
            <w:shd w:val="clear" w:color="auto" w:fill="000000" w:themeFill="text1"/>
            <w:vAlign w:val="center"/>
          </w:tcPr>
          <w:p w14:paraId="0753DA76" w14:textId="34847926" w:rsidR="004830CF" w:rsidRPr="007E20B9" w:rsidRDefault="004830CF" w:rsidP="00861AB8">
            <w:pPr>
              <w:pStyle w:val="ListeParagraf"/>
              <w:ind w:left="0"/>
              <w:jc w:val="center"/>
              <w:rPr>
                <w:b/>
                <w:bCs/>
                <w:sz w:val="18"/>
                <w:szCs w:val="18"/>
                <w:lang w:val="en-US"/>
              </w:rPr>
            </w:pPr>
            <w:r w:rsidRPr="007E20B9">
              <w:rPr>
                <w:b/>
                <w:bCs/>
                <w:sz w:val="18"/>
                <w:szCs w:val="18"/>
                <w:lang w:val="en-US"/>
              </w:rPr>
              <w:t>PHONE</w:t>
            </w:r>
          </w:p>
        </w:tc>
      </w:tr>
      <w:tr w:rsidR="0024321C" w:rsidRPr="007E20B9" w14:paraId="11E0BB5B" w14:textId="36F08BCE" w:rsidTr="00CB6559">
        <w:trPr>
          <w:trHeight w:val="397"/>
          <w:jc w:val="center"/>
        </w:trPr>
        <w:tc>
          <w:tcPr>
            <w:tcW w:w="1488" w:type="dxa"/>
            <w:tcBorders>
              <w:top w:val="nil"/>
            </w:tcBorders>
            <w:vAlign w:val="center"/>
          </w:tcPr>
          <w:p w14:paraId="2206275D" w14:textId="489CC2DA" w:rsidR="00CB6559" w:rsidRPr="007E20B9" w:rsidRDefault="00CB6559" w:rsidP="00CB6559">
            <w:pPr>
              <w:pStyle w:val="ListeParagraf"/>
              <w:ind w:left="0"/>
              <w:jc w:val="center"/>
              <w:rPr>
                <w:sz w:val="18"/>
                <w:szCs w:val="18"/>
                <w:lang w:val="en-US"/>
              </w:rPr>
            </w:pPr>
            <w:r w:rsidRPr="007E20B9">
              <w:rPr>
                <w:sz w:val="18"/>
                <w:szCs w:val="18"/>
                <w:lang w:val="en-US"/>
              </w:rPr>
              <w:t>Project Manager(s)</w:t>
            </w:r>
          </w:p>
        </w:tc>
        <w:tc>
          <w:tcPr>
            <w:tcW w:w="1481" w:type="dxa"/>
            <w:tcBorders>
              <w:top w:val="nil"/>
            </w:tcBorders>
            <w:vAlign w:val="center"/>
          </w:tcPr>
          <w:p w14:paraId="6120DA3F" w14:textId="065F0538" w:rsidR="00CB6559" w:rsidRPr="007E20B9" w:rsidRDefault="00CB6559" w:rsidP="00CB6559">
            <w:pPr>
              <w:pStyle w:val="ListeParagraf"/>
              <w:ind w:left="0"/>
              <w:jc w:val="center"/>
              <w:rPr>
                <w:sz w:val="18"/>
                <w:szCs w:val="18"/>
                <w:lang w:val="en-US"/>
              </w:rPr>
            </w:pPr>
            <w:r>
              <w:rPr>
                <w:sz w:val="18"/>
                <w:szCs w:val="18"/>
                <w:lang w:val="en-US"/>
              </w:rPr>
              <w:t xml:space="preserve">İzmir </w:t>
            </w:r>
            <w:proofErr w:type="spellStart"/>
            <w:r>
              <w:rPr>
                <w:sz w:val="18"/>
                <w:szCs w:val="18"/>
                <w:lang w:val="en-US"/>
              </w:rPr>
              <w:t>Üçlüsü</w:t>
            </w:r>
            <w:proofErr w:type="spellEnd"/>
          </w:p>
        </w:tc>
        <w:tc>
          <w:tcPr>
            <w:tcW w:w="1266" w:type="dxa"/>
            <w:tcBorders>
              <w:top w:val="nil"/>
            </w:tcBorders>
            <w:vAlign w:val="center"/>
          </w:tcPr>
          <w:p w14:paraId="44619D52" w14:textId="0657EF91" w:rsidR="00CB6559" w:rsidRPr="007E20B9" w:rsidRDefault="00CB6559" w:rsidP="00CB6559">
            <w:pPr>
              <w:pStyle w:val="ListeParagraf"/>
              <w:ind w:left="0"/>
              <w:jc w:val="center"/>
              <w:rPr>
                <w:sz w:val="18"/>
                <w:szCs w:val="18"/>
                <w:lang w:val="en-US"/>
              </w:rPr>
            </w:pPr>
            <w:r>
              <w:rPr>
                <w:sz w:val="18"/>
                <w:szCs w:val="18"/>
                <w:lang w:val="en-US"/>
              </w:rPr>
              <w:t>M. Selim Soysal</w:t>
            </w:r>
          </w:p>
        </w:tc>
        <w:tc>
          <w:tcPr>
            <w:tcW w:w="1308" w:type="dxa"/>
            <w:tcBorders>
              <w:top w:val="nil"/>
            </w:tcBorders>
            <w:vAlign w:val="center"/>
          </w:tcPr>
          <w:p w14:paraId="6FDD24FC" w14:textId="768E4652" w:rsidR="00CB6559" w:rsidRPr="007E20B9" w:rsidRDefault="00CB6559" w:rsidP="00CB6559">
            <w:pPr>
              <w:pStyle w:val="ListeParagraf"/>
              <w:ind w:left="0"/>
              <w:jc w:val="center"/>
              <w:rPr>
                <w:sz w:val="18"/>
                <w:szCs w:val="18"/>
                <w:lang w:val="en-US"/>
              </w:rPr>
            </w:pPr>
            <w:r>
              <w:rPr>
                <w:sz w:val="18"/>
                <w:szCs w:val="18"/>
                <w:lang w:val="en-US"/>
              </w:rPr>
              <w:t>İzmir</w:t>
            </w:r>
          </w:p>
        </w:tc>
        <w:tc>
          <w:tcPr>
            <w:tcW w:w="2075" w:type="dxa"/>
            <w:tcBorders>
              <w:top w:val="nil"/>
            </w:tcBorders>
            <w:vAlign w:val="center"/>
          </w:tcPr>
          <w:p w14:paraId="032D3C1C" w14:textId="0AA5F528" w:rsidR="00CB6559" w:rsidRPr="007E20B9" w:rsidRDefault="00EE0B21" w:rsidP="00CB6559">
            <w:pPr>
              <w:pStyle w:val="ListeParagraf"/>
              <w:ind w:left="0"/>
              <w:jc w:val="center"/>
              <w:rPr>
                <w:sz w:val="18"/>
                <w:szCs w:val="18"/>
                <w:lang w:val="en-US"/>
              </w:rPr>
            </w:pPr>
            <w:ins w:id="253" w:author="Eray Uzun" w:date="2022-11-07T19:29:00Z">
              <w:r>
                <w:rPr>
                  <w:sz w:val="18"/>
                  <w:szCs w:val="18"/>
                  <w:lang w:val="en-US"/>
                </w:rPr>
                <w:fldChar w:fldCharType="begin"/>
              </w:r>
              <w:r>
                <w:rPr>
                  <w:sz w:val="18"/>
                  <w:szCs w:val="18"/>
                  <w:lang w:val="en-US"/>
                </w:rPr>
                <w:instrText xml:space="preserve"> HYPERLINK "mailto:</w:instrText>
              </w:r>
            </w:ins>
            <w:r w:rsidRPr="00EE0B21">
              <w:rPr>
                <w:rPrChange w:id="254" w:author="Eray Uzun" w:date="2022-11-07T19:29:00Z">
                  <w:rPr>
                    <w:rStyle w:val="Kpr"/>
                    <w:sz w:val="18"/>
                    <w:szCs w:val="18"/>
                    <w:lang w:val="en-US"/>
                  </w:rPr>
                </w:rPrChange>
              </w:rPr>
              <w:instrText>SOYSAL22@ITU.EDU.TR</w:instrText>
            </w:r>
            <w:ins w:id="255" w:author="Eray Uzun" w:date="2022-11-07T19:29:00Z">
              <w:r>
                <w:rPr>
                  <w:sz w:val="18"/>
                  <w:szCs w:val="18"/>
                  <w:lang w:val="en-US"/>
                </w:rPr>
                <w:instrText xml:space="preserve">" </w:instrText>
              </w:r>
              <w:r>
                <w:rPr>
                  <w:sz w:val="18"/>
                  <w:szCs w:val="18"/>
                  <w:lang w:val="en-US"/>
                </w:rPr>
                <w:fldChar w:fldCharType="separate"/>
              </w:r>
            </w:ins>
            <w:r w:rsidRPr="00C07C51">
              <w:rPr>
                <w:rStyle w:val="Kpr"/>
                <w:sz w:val="18"/>
                <w:szCs w:val="18"/>
                <w:lang w:val="en-US"/>
              </w:rPr>
              <w:t>SOYSAL22@ITU.EDU.TR</w:t>
            </w:r>
            <w:ins w:id="256" w:author="Eray Uzun" w:date="2022-11-07T19:29:00Z">
              <w:r>
                <w:rPr>
                  <w:sz w:val="18"/>
                  <w:szCs w:val="18"/>
                  <w:lang w:val="en-US"/>
                </w:rPr>
                <w:fldChar w:fldCharType="end"/>
              </w:r>
            </w:ins>
          </w:p>
        </w:tc>
        <w:tc>
          <w:tcPr>
            <w:tcW w:w="1444" w:type="dxa"/>
            <w:tcBorders>
              <w:top w:val="nil"/>
            </w:tcBorders>
            <w:vAlign w:val="center"/>
          </w:tcPr>
          <w:p w14:paraId="45301FE3" w14:textId="09B30A07" w:rsidR="00CB6559" w:rsidRPr="007E20B9" w:rsidRDefault="00CB6559" w:rsidP="00CB6559">
            <w:pPr>
              <w:pStyle w:val="ListeParagraf"/>
              <w:ind w:left="0"/>
              <w:jc w:val="center"/>
              <w:rPr>
                <w:sz w:val="18"/>
                <w:szCs w:val="18"/>
                <w:lang w:val="en-US"/>
              </w:rPr>
            </w:pPr>
            <w:r>
              <w:rPr>
                <w:sz w:val="18"/>
                <w:szCs w:val="18"/>
                <w:lang w:val="en-US"/>
              </w:rPr>
              <w:t>+905555153180</w:t>
            </w:r>
          </w:p>
        </w:tc>
      </w:tr>
      <w:tr w:rsidR="0024321C" w:rsidRPr="007E20B9" w14:paraId="1A9C77FF" w14:textId="6244128B" w:rsidTr="00CB6559">
        <w:trPr>
          <w:trHeight w:val="397"/>
          <w:jc w:val="center"/>
        </w:trPr>
        <w:tc>
          <w:tcPr>
            <w:tcW w:w="1488" w:type="dxa"/>
            <w:vAlign w:val="center"/>
          </w:tcPr>
          <w:p w14:paraId="7580436F" w14:textId="36C98348" w:rsidR="004830CF" w:rsidRPr="007E20B9" w:rsidRDefault="004830CF" w:rsidP="00861AB8">
            <w:pPr>
              <w:pStyle w:val="ListeParagraf"/>
              <w:ind w:left="0"/>
              <w:jc w:val="center"/>
              <w:rPr>
                <w:sz w:val="18"/>
                <w:szCs w:val="18"/>
                <w:lang w:val="en-US"/>
              </w:rPr>
            </w:pPr>
            <w:r w:rsidRPr="007E20B9">
              <w:rPr>
                <w:sz w:val="18"/>
                <w:szCs w:val="18"/>
                <w:lang w:val="en-US"/>
              </w:rPr>
              <w:t>BIM Manager(s)</w:t>
            </w:r>
          </w:p>
        </w:tc>
        <w:tc>
          <w:tcPr>
            <w:tcW w:w="1481" w:type="dxa"/>
            <w:vAlign w:val="center"/>
          </w:tcPr>
          <w:p w14:paraId="54A7EE10" w14:textId="3C5F0172" w:rsidR="004830CF" w:rsidRPr="007E20B9" w:rsidRDefault="007D06D0" w:rsidP="00861AB8">
            <w:pPr>
              <w:pStyle w:val="ListeParagraf"/>
              <w:ind w:left="0"/>
              <w:jc w:val="center"/>
              <w:rPr>
                <w:sz w:val="18"/>
                <w:szCs w:val="18"/>
                <w:lang w:val="en-US"/>
              </w:rPr>
            </w:pPr>
            <w:r>
              <w:rPr>
                <w:sz w:val="18"/>
                <w:szCs w:val="18"/>
                <w:lang w:val="en-US"/>
              </w:rPr>
              <w:t xml:space="preserve">İzmir </w:t>
            </w:r>
            <w:proofErr w:type="spellStart"/>
            <w:r>
              <w:rPr>
                <w:sz w:val="18"/>
                <w:szCs w:val="18"/>
                <w:lang w:val="en-US"/>
              </w:rPr>
              <w:t>Üçlüsü</w:t>
            </w:r>
            <w:proofErr w:type="spellEnd"/>
          </w:p>
        </w:tc>
        <w:tc>
          <w:tcPr>
            <w:tcW w:w="1266" w:type="dxa"/>
            <w:vAlign w:val="center"/>
          </w:tcPr>
          <w:p w14:paraId="4964B5A7" w14:textId="255FF284" w:rsidR="004830CF" w:rsidRPr="007E20B9" w:rsidRDefault="00AF0346" w:rsidP="00861AB8">
            <w:pPr>
              <w:pStyle w:val="ListeParagraf"/>
              <w:ind w:left="0"/>
              <w:jc w:val="center"/>
              <w:rPr>
                <w:sz w:val="18"/>
                <w:szCs w:val="18"/>
                <w:lang w:val="en-US"/>
              </w:rPr>
            </w:pPr>
            <w:r>
              <w:rPr>
                <w:sz w:val="18"/>
                <w:szCs w:val="18"/>
                <w:lang w:val="en-US"/>
              </w:rPr>
              <w:t xml:space="preserve">Ali </w:t>
            </w:r>
            <w:proofErr w:type="spellStart"/>
            <w:r>
              <w:rPr>
                <w:sz w:val="18"/>
                <w:szCs w:val="18"/>
                <w:lang w:val="en-US"/>
              </w:rPr>
              <w:t>Erişir</w:t>
            </w:r>
            <w:proofErr w:type="spellEnd"/>
          </w:p>
        </w:tc>
        <w:tc>
          <w:tcPr>
            <w:tcW w:w="1308" w:type="dxa"/>
            <w:vAlign w:val="center"/>
          </w:tcPr>
          <w:p w14:paraId="37999957" w14:textId="597A417B" w:rsidR="004830CF" w:rsidRPr="007E20B9" w:rsidRDefault="00AF0346" w:rsidP="00861AB8">
            <w:pPr>
              <w:pStyle w:val="ListeParagraf"/>
              <w:ind w:left="0"/>
              <w:jc w:val="center"/>
              <w:rPr>
                <w:sz w:val="18"/>
                <w:szCs w:val="18"/>
                <w:lang w:val="en-US"/>
              </w:rPr>
            </w:pPr>
            <w:r>
              <w:rPr>
                <w:sz w:val="18"/>
                <w:szCs w:val="18"/>
                <w:lang w:val="en-US"/>
              </w:rPr>
              <w:t>İstanbul</w:t>
            </w:r>
          </w:p>
        </w:tc>
        <w:tc>
          <w:tcPr>
            <w:tcW w:w="2075" w:type="dxa"/>
            <w:vAlign w:val="center"/>
          </w:tcPr>
          <w:p w14:paraId="1A5BFBE1" w14:textId="1ED3E816" w:rsidR="004830CF" w:rsidRPr="007E20B9" w:rsidRDefault="007C1989" w:rsidP="00861AB8">
            <w:pPr>
              <w:pStyle w:val="ListeParagraf"/>
              <w:ind w:left="0"/>
              <w:jc w:val="center"/>
              <w:rPr>
                <w:sz w:val="18"/>
                <w:szCs w:val="18"/>
                <w:lang w:val="en-US"/>
              </w:rPr>
            </w:pPr>
            <w:hyperlink r:id="rId9" w:history="1">
              <w:r w:rsidR="00AF0346" w:rsidRPr="000B18E0">
                <w:rPr>
                  <w:rStyle w:val="Kpr"/>
                  <w:sz w:val="18"/>
                  <w:szCs w:val="18"/>
                  <w:lang w:val="en-US"/>
                </w:rPr>
                <w:t>ERISIR22@ITU.EDU.TR</w:t>
              </w:r>
            </w:hyperlink>
          </w:p>
        </w:tc>
        <w:tc>
          <w:tcPr>
            <w:tcW w:w="1444" w:type="dxa"/>
            <w:vAlign w:val="center"/>
          </w:tcPr>
          <w:p w14:paraId="6888387C" w14:textId="6A4F2A97" w:rsidR="004830CF" w:rsidRPr="007E20B9" w:rsidRDefault="00AF0346" w:rsidP="00861AB8">
            <w:pPr>
              <w:pStyle w:val="ListeParagraf"/>
              <w:ind w:left="0"/>
              <w:jc w:val="center"/>
              <w:rPr>
                <w:sz w:val="18"/>
                <w:szCs w:val="18"/>
                <w:lang w:val="en-US"/>
              </w:rPr>
            </w:pPr>
            <w:r>
              <w:rPr>
                <w:sz w:val="18"/>
                <w:szCs w:val="18"/>
                <w:lang w:val="en-US"/>
              </w:rPr>
              <w:t>+905078773866</w:t>
            </w:r>
          </w:p>
        </w:tc>
      </w:tr>
      <w:tr w:rsidR="0024321C" w:rsidRPr="007E20B9" w14:paraId="740806FE" w14:textId="4CEBCCA8" w:rsidTr="00CB6559">
        <w:trPr>
          <w:trHeight w:val="397"/>
          <w:jc w:val="center"/>
        </w:trPr>
        <w:tc>
          <w:tcPr>
            <w:tcW w:w="1488" w:type="dxa"/>
            <w:vAlign w:val="center"/>
          </w:tcPr>
          <w:p w14:paraId="7FB43FDC" w14:textId="55A2D523" w:rsidR="00CB6559" w:rsidRPr="007E20B9" w:rsidRDefault="00CB6559" w:rsidP="00CB6559">
            <w:pPr>
              <w:pStyle w:val="ListeParagraf"/>
              <w:ind w:left="0"/>
              <w:jc w:val="center"/>
              <w:rPr>
                <w:sz w:val="18"/>
                <w:szCs w:val="18"/>
                <w:lang w:val="en-US"/>
              </w:rPr>
            </w:pPr>
            <w:r w:rsidRPr="007E20B9">
              <w:rPr>
                <w:sz w:val="18"/>
                <w:szCs w:val="18"/>
                <w:lang w:val="en-US"/>
              </w:rPr>
              <w:t>Discipline Leads</w:t>
            </w:r>
          </w:p>
        </w:tc>
        <w:tc>
          <w:tcPr>
            <w:tcW w:w="1481" w:type="dxa"/>
            <w:vAlign w:val="center"/>
          </w:tcPr>
          <w:p w14:paraId="4102CD0A" w14:textId="664590C3" w:rsidR="00CB6559" w:rsidRPr="007E20B9" w:rsidRDefault="00CB6559" w:rsidP="00CB6559">
            <w:pPr>
              <w:pStyle w:val="ListeParagraf"/>
              <w:ind w:left="0"/>
              <w:jc w:val="center"/>
              <w:rPr>
                <w:sz w:val="18"/>
                <w:szCs w:val="18"/>
                <w:lang w:val="en-US"/>
              </w:rPr>
            </w:pPr>
            <w:r>
              <w:rPr>
                <w:sz w:val="18"/>
                <w:szCs w:val="18"/>
                <w:lang w:val="en-US"/>
              </w:rPr>
              <w:t xml:space="preserve">İzmir </w:t>
            </w:r>
            <w:proofErr w:type="spellStart"/>
            <w:r>
              <w:rPr>
                <w:sz w:val="18"/>
                <w:szCs w:val="18"/>
                <w:lang w:val="en-US"/>
              </w:rPr>
              <w:t>Üçlüsü</w:t>
            </w:r>
            <w:proofErr w:type="spellEnd"/>
          </w:p>
        </w:tc>
        <w:tc>
          <w:tcPr>
            <w:tcW w:w="1266" w:type="dxa"/>
            <w:vAlign w:val="center"/>
          </w:tcPr>
          <w:p w14:paraId="2380C4B0" w14:textId="15CF641B" w:rsidR="00CB6559" w:rsidRPr="007E20B9" w:rsidRDefault="00CB6559" w:rsidP="00CB6559">
            <w:pPr>
              <w:pStyle w:val="ListeParagraf"/>
              <w:ind w:left="0"/>
              <w:jc w:val="center"/>
              <w:rPr>
                <w:sz w:val="18"/>
                <w:szCs w:val="18"/>
                <w:lang w:val="en-US"/>
              </w:rPr>
            </w:pPr>
            <w:r>
              <w:rPr>
                <w:sz w:val="18"/>
                <w:szCs w:val="18"/>
                <w:lang w:val="en-US"/>
              </w:rPr>
              <w:t>Eray Uzun</w:t>
            </w:r>
          </w:p>
        </w:tc>
        <w:tc>
          <w:tcPr>
            <w:tcW w:w="1308" w:type="dxa"/>
            <w:vAlign w:val="center"/>
          </w:tcPr>
          <w:p w14:paraId="1E06556D" w14:textId="50401C6D" w:rsidR="00CB6559" w:rsidRPr="007E20B9" w:rsidRDefault="00CB6559" w:rsidP="00CB6559">
            <w:pPr>
              <w:pStyle w:val="ListeParagraf"/>
              <w:ind w:left="0"/>
              <w:jc w:val="center"/>
              <w:rPr>
                <w:sz w:val="18"/>
                <w:szCs w:val="18"/>
                <w:lang w:val="en-US"/>
              </w:rPr>
            </w:pPr>
            <w:r>
              <w:rPr>
                <w:sz w:val="18"/>
                <w:szCs w:val="18"/>
                <w:lang w:val="en-US"/>
              </w:rPr>
              <w:t>İzmir</w:t>
            </w:r>
          </w:p>
        </w:tc>
        <w:tc>
          <w:tcPr>
            <w:tcW w:w="2075" w:type="dxa"/>
            <w:vAlign w:val="center"/>
          </w:tcPr>
          <w:p w14:paraId="3E6C40E0" w14:textId="468F596A" w:rsidR="00CB6559" w:rsidRPr="007E20B9" w:rsidRDefault="007C1989" w:rsidP="00CB6559">
            <w:pPr>
              <w:pStyle w:val="ListeParagraf"/>
              <w:ind w:left="0"/>
              <w:jc w:val="center"/>
              <w:rPr>
                <w:sz w:val="18"/>
                <w:szCs w:val="18"/>
                <w:lang w:val="en-US"/>
              </w:rPr>
            </w:pPr>
            <w:hyperlink r:id="rId10" w:history="1">
              <w:r w:rsidR="00CB6559" w:rsidRPr="000B18E0">
                <w:rPr>
                  <w:rStyle w:val="Kpr"/>
                  <w:sz w:val="18"/>
                  <w:szCs w:val="18"/>
                  <w:lang w:val="en-US"/>
                </w:rPr>
                <w:t>UZUNE22@ITU.EDU.TR</w:t>
              </w:r>
            </w:hyperlink>
          </w:p>
        </w:tc>
        <w:tc>
          <w:tcPr>
            <w:tcW w:w="1444" w:type="dxa"/>
            <w:vAlign w:val="center"/>
          </w:tcPr>
          <w:p w14:paraId="0D171A2F" w14:textId="04660CDB" w:rsidR="00CB6559" w:rsidRPr="007E20B9" w:rsidRDefault="00CB6559" w:rsidP="00CB6559">
            <w:pPr>
              <w:pStyle w:val="ListeParagraf"/>
              <w:ind w:left="0"/>
              <w:jc w:val="center"/>
              <w:rPr>
                <w:sz w:val="18"/>
                <w:szCs w:val="18"/>
                <w:lang w:val="en-US"/>
              </w:rPr>
            </w:pPr>
            <w:r>
              <w:rPr>
                <w:sz w:val="18"/>
                <w:szCs w:val="18"/>
                <w:lang w:val="en-US"/>
              </w:rPr>
              <w:t>+905557695797</w:t>
            </w:r>
          </w:p>
        </w:tc>
      </w:tr>
      <w:tr w:rsidR="0024321C" w:rsidRPr="007E20B9" w14:paraId="798E5ACF" w14:textId="77777777" w:rsidTr="00CB6559">
        <w:trPr>
          <w:trHeight w:val="397"/>
          <w:jc w:val="center"/>
        </w:trPr>
        <w:tc>
          <w:tcPr>
            <w:tcW w:w="1488" w:type="dxa"/>
            <w:vAlign w:val="center"/>
          </w:tcPr>
          <w:p w14:paraId="4966E717" w14:textId="15F104C5" w:rsidR="004830CF" w:rsidRPr="007E20B9" w:rsidRDefault="004830CF" w:rsidP="00861AB8">
            <w:pPr>
              <w:pStyle w:val="ListeParagraf"/>
              <w:ind w:left="0"/>
              <w:jc w:val="center"/>
              <w:rPr>
                <w:sz w:val="18"/>
                <w:szCs w:val="18"/>
                <w:lang w:val="en-US"/>
              </w:rPr>
            </w:pPr>
            <w:r w:rsidRPr="007E20B9">
              <w:rPr>
                <w:sz w:val="18"/>
                <w:szCs w:val="18"/>
                <w:lang w:val="en-US"/>
              </w:rPr>
              <w:t>Other Project Roles</w:t>
            </w:r>
          </w:p>
        </w:tc>
        <w:tc>
          <w:tcPr>
            <w:tcW w:w="1481" w:type="dxa"/>
            <w:vAlign w:val="center"/>
          </w:tcPr>
          <w:p w14:paraId="0BBC32C7" w14:textId="308B825D" w:rsidR="004830CF" w:rsidRPr="007E20B9" w:rsidRDefault="007D06D0" w:rsidP="00861AB8">
            <w:pPr>
              <w:pStyle w:val="ListeParagraf"/>
              <w:ind w:left="0"/>
              <w:jc w:val="center"/>
              <w:rPr>
                <w:sz w:val="18"/>
                <w:szCs w:val="18"/>
                <w:lang w:val="en-US"/>
              </w:rPr>
            </w:pPr>
            <w:r>
              <w:rPr>
                <w:sz w:val="18"/>
                <w:szCs w:val="18"/>
                <w:lang w:val="en-US"/>
              </w:rPr>
              <w:t xml:space="preserve">İzmir </w:t>
            </w:r>
            <w:proofErr w:type="spellStart"/>
            <w:r>
              <w:rPr>
                <w:sz w:val="18"/>
                <w:szCs w:val="18"/>
                <w:lang w:val="en-US"/>
              </w:rPr>
              <w:t>Üçlüsü</w:t>
            </w:r>
            <w:proofErr w:type="spellEnd"/>
          </w:p>
        </w:tc>
        <w:tc>
          <w:tcPr>
            <w:tcW w:w="1266" w:type="dxa"/>
            <w:vAlign w:val="center"/>
          </w:tcPr>
          <w:p w14:paraId="4DF4B277" w14:textId="6D356525" w:rsidR="004830CF" w:rsidRPr="007E20B9" w:rsidRDefault="00AF0346" w:rsidP="00861AB8">
            <w:pPr>
              <w:pStyle w:val="ListeParagraf"/>
              <w:ind w:left="0"/>
              <w:jc w:val="center"/>
              <w:rPr>
                <w:sz w:val="18"/>
                <w:szCs w:val="18"/>
                <w:lang w:val="en-US"/>
              </w:rPr>
            </w:pPr>
            <w:r>
              <w:rPr>
                <w:sz w:val="18"/>
                <w:szCs w:val="18"/>
                <w:lang w:val="en-US"/>
              </w:rPr>
              <w:t>Uğurcan Çakal</w:t>
            </w:r>
          </w:p>
        </w:tc>
        <w:tc>
          <w:tcPr>
            <w:tcW w:w="1308" w:type="dxa"/>
            <w:vAlign w:val="center"/>
          </w:tcPr>
          <w:p w14:paraId="3F6F6595" w14:textId="40D2565A" w:rsidR="004830CF" w:rsidRPr="007E20B9" w:rsidRDefault="00AF0346" w:rsidP="00861AB8">
            <w:pPr>
              <w:pStyle w:val="ListeParagraf"/>
              <w:ind w:left="0"/>
              <w:jc w:val="center"/>
              <w:rPr>
                <w:sz w:val="18"/>
                <w:szCs w:val="18"/>
                <w:lang w:val="en-US"/>
              </w:rPr>
            </w:pPr>
            <w:r>
              <w:rPr>
                <w:sz w:val="18"/>
                <w:szCs w:val="18"/>
                <w:lang w:val="en-US"/>
              </w:rPr>
              <w:t>İzmir</w:t>
            </w:r>
          </w:p>
        </w:tc>
        <w:tc>
          <w:tcPr>
            <w:tcW w:w="2075" w:type="dxa"/>
            <w:vAlign w:val="center"/>
          </w:tcPr>
          <w:p w14:paraId="2F98E39D" w14:textId="6EB70A03" w:rsidR="00AF0346" w:rsidRPr="00AF0346" w:rsidRDefault="007C1989" w:rsidP="00AF0346">
            <w:pPr>
              <w:rPr>
                <w:sz w:val="18"/>
                <w:szCs w:val="18"/>
                <w:lang w:val="en-US"/>
              </w:rPr>
            </w:pPr>
            <w:hyperlink r:id="rId11" w:history="1">
              <w:r w:rsidR="00AF0346" w:rsidRPr="000B18E0">
                <w:rPr>
                  <w:rStyle w:val="Kpr"/>
                  <w:sz w:val="18"/>
                  <w:szCs w:val="18"/>
                  <w:lang w:val="en-US"/>
                </w:rPr>
                <w:t>CAKAL22@ITU.EDU.TR</w:t>
              </w:r>
            </w:hyperlink>
            <w:r w:rsidR="00AF0346">
              <w:rPr>
                <w:sz w:val="18"/>
                <w:szCs w:val="18"/>
                <w:lang w:val="en-US"/>
              </w:rPr>
              <w:t xml:space="preserve"> </w:t>
            </w:r>
          </w:p>
        </w:tc>
        <w:tc>
          <w:tcPr>
            <w:tcW w:w="1444" w:type="dxa"/>
            <w:vAlign w:val="center"/>
          </w:tcPr>
          <w:p w14:paraId="1760D9C0" w14:textId="3B8477A3" w:rsidR="004830CF" w:rsidRPr="007E20B9" w:rsidRDefault="00776982" w:rsidP="00861AB8">
            <w:pPr>
              <w:pStyle w:val="ListeParagraf"/>
              <w:ind w:left="0"/>
              <w:jc w:val="center"/>
              <w:rPr>
                <w:sz w:val="18"/>
                <w:szCs w:val="18"/>
                <w:lang w:val="en-US"/>
              </w:rPr>
            </w:pPr>
            <w:r>
              <w:rPr>
                <w:sz w:val="18"/>
                <w:szCs w:val="18"/>
                <w:lang w:val="en-US"/>
              </w:rPr>
              <w:t>+905303009556</w:t>
            </w:r>
          </w:p>
        </w:tc>
      </w:tr>
    </w:tbl>
    <w:p w14:paraId="56B0F823" w14:textId="6DE39FE6" w:rsidR="00560E79" w:rsidRPr="007E20B9" w:rsidRDefault="00560E79" w:rsidP="00560E79">
      <w:pPr>
        <w:pStyle w:val="ListeParagraf"/>
        <w:jc w:val="both"/>
        <w:rPr>
          <w:i/>
          <w:iCs/>
          <w:sz w:val="24"/>
          <w:szCs w:val="24"/>
          <w:lang w:val="en-US"/>
        </w:rPr>
      </w:pPr>
    </w:p>
    <w:p w14:paraId="507A2673" w14:textId="5F4255AB" w:rsidR="00287617" w:rsidRPr="007E20B9" w:rsidDel="00A54704" w:rsidRDefault="00287617" w:rsidP="00560E79">
      <w:pPr>
        <w:pStyle w:val="ListeParagraf"/>
        <w:jc w:val="both"/>
        <w:rPr>
          <w:del w:id="257" w:author="Eray Uzun" w:date="2022-11-03T22:45:00Z"/>
          <w:color w:val="808080"/>
          <w:sz w:val="16"/>
          <w:szCs w:val="16"/>
          <w:lang w:val="en-US"/>
        </w:rPr>
      </w:pPr>
      <w:del w:id="258" w:author="Eray Uzun" w:date="2022-11-03T22:45:00Z">
        <w:r w:rsidRPr="007E20B9" w:rsidDel="00A54704">
          <w:rPr>
            <w:color w:val="808080"/>
            <w:sz w:val="16"/>
            <w:szCs w:val="16"/>
            <w:highlight w:val="yellow"/>
            <w:lang w:val="en-US"/>
          </w:rPr>
          <w:delText>List of lead BIM contacts for each organization on the project. Additional contacts can be included later in the document.</w:delText>
        </w:r>
      </w:del>
    </w:p>
    <w:p w14:paraId="08EB6133" w14:textId="48FC9C6C" w:rsidR="00287617" w:rsidRPr="007E20B9" w:rsidRDefault="00287617" w:rsidP="00560E79">
      <w:pPr>
        <w:pStyle w:val="ListeParagraf"/>
        <w:jc w:val="both"/>
        <w:rPr>
          <w:color w:val="808080"/>
          <w:sz w:val="16"/>
          <w:szCs w:val="16"/>
          <w:lang w:val="en-US"/>
        </w:rPr>
      </w:pPr>
    </w:p>
    <w:p w14:paraId="1E09AC3C" w14:textId="1F50A51F" w:rsidR="00287617" w:rsidRPr="007E20B9" w:rsidRDefault="00287617">
      <w:pPr>
        <w:rPr>
          <w:i/>
          <w:iCs/>
          <w:sz w:val="24"/>
          <w:szCs w:val="24"/>
          <w:lang w:val="en-US"/>
        </w:rPr>
      </w:pPr>
      <w:r w:rsidRPr="007E20B9">
        <w:rPr>
          <w:i/>
          <w:iCs/>
          <w:sz w:val="24"/>
          <w:szCs w:val="24"/>
          <w:lang w:val="en-US"/>
        </w:rPr>
        <w:br w:type="page"/>
      </w:r>
    </w:p>
    <w:p w14:paraId="42601E86" w14:textId="1F48E8DE" w:rsidR="00287617" w:rsidRPr="007E20B9" w:rsidRDefault="00287617" w:rsidP="00287617">
      <w:pPr>
        <w:pStyle w:val="Balk1"/>
        <w:pBdr>
          <w:bottom w:val="single" w:sz="4" w:space="1" w:color="auto"/>
        </w:pBdr>
        <w:jc w:val="both"/>
        <w:rPr>
          <w:b/>
          <w:bCs/>
          <w:color w:val="auto"/>
          <w:sz w:val="32"/>
          <w:szCs w:val="32"/>
          <w:lang w:val="en-US"/>
        </w:rPr>
      </w:pPr>
      <w:bookmarkStart w:id="259" w:name="_Toc118328243"/>
      <w:r w:rsidRPr="007E20B9">
        <w:rPr>
          <w:b/>
          <w:bCs/>
          <w:color w:val="auto"/>
          <w:lang w:val="en-US"/>
        </w:rPr>
        <w:lastRenderedPageBreak/>
        <w:t>SECTION D: PROJECT GOALS / BIM USES</w:t>
      </w:r>
      <w:bookmarkEnd w:id="259"/>
    </w:p>
    <w:p w14:paraId="73DB6289" w14:textId="2E02A727" w:rsidR="00287617" w:rsidRPr="007E20B9" w:rsidRDefault="00287617" w:rsidP="00560E79">
      <w:pPr>
        <w:pStyle w:val="ListeParagraf"/>
        <w:jc w:val="both"/>
        <w:rPr>
          <w:i/>
          <w:iCs/>
          <w:sz w:val="24"/>
          <w:szCs w:val="24"/>
          <w:lang w:val="en-US"/>
        </w:rPr>
      </w:pPr>
    </w:p>
    <w:p w14:paraId="36D33DC3" w14:textId="3E345FF0" w:rsidR="00287617" w:rsidRPr="007E20B9" w:rsidRDefault="00287617" w:rsidP="00287617">
      <w:pPr>
        <w:pStyle w:val="ListeParagraf"/>
        <w:numPr>
          <w:ilvl w:val="0"/>
          <w:numId w:val="4"/>
        </w:numPr>
        <w:jc w:val="both"/>
        <w:rPr>
          <w:b/>
          <w:bCs/>
          <w:sz w:val="24"/>
          <w:szCs w:val="24"/>
          <w:lang w:val="en-US"/>
        </w:rPr>
      </w:pPr>
      <w:bookmarkStart w:id="260" w:name="_Hlk118326968"/>
      <w:r w:rsidRPr="007E20B9">
        <w:rPr>
          <w:b/>
          <w:bCs/>
          <w:sz w:val="24"/>
          <w:szCs w:val="24"/>
          <w:lang w:val="en-US"/>
        </w:rPr>
        <w:t>MAJOR BIM GOALS / OBJECTIVE:</w:t>
      </w:r>
    </w:p>
    <w:bookmarkEnd w:id="260"/>
    <w:p w14:paraId="7A513D05" w14:textId="77777777" w:rsidR="00287617" w:rsidRPr="007E20B9" w:rsidRDefault="00287617" w:rsidP="00287617">
      <w:pPr>
        <w:pStyle w:val="ListeParagraf"/>
        <w:ind w:left="1080"/>
        <w:jc w:val="both"/>
        <w:rPr>
          <w:sz w:val="24"/>
          <w:szCs w:val="24"/>
          <w:lang w:val="en-US"/>
        </w:rPr>
      </w:pPr>
    </w:p>
    <w:tbl>
      <w:tblPr>
        <w:tblStyle w:val="TabloKlavuzu"/>
        <w:tblW w:w="9209" w:type="dxa"/>
        <w:jc w:val="center"/>
        <w:tblLook w:val="04A0" w:firstRow="1" w:lastRow="0" w:firstColumn="1" w:lastColumn="0" w:noHBand="0" w:noVBand="1"/>
      </w:tblPr>
      <w:tblGrid>
        <w:gridCol w:w="989"/>
        <w:gridCol w:w="6239"/>
        <w:gridCol w:w="1981"/>
        <w:tblGridChange w:id="261">
          <w:tblGrid>
            <w:gridCol w:w="989"/>
            <w:gridCol w:w="6239"/>
            <w:gridCol w:w="1981"/>
          </w:tblGrid>
        </w:tblGridChange>
      </w:tblGrid>
      <w:tr w:rsidR="00287617" w:rsidRPr="007E20B9" w14:paraId="0C43ED72" w14:textId="77777777" w:rsidTr="00C100BB">
        <w:trPr>
          <w:trHeight w:val="397"/>
          <w:jc w:val="center"/>
        </w:trPr>
        <w:tc>
          <w:tcPr>
            <w:tcW w:w="989" w:type="dxa"/>
            <w:tcBorders>
              <w:top w:val="single" w:sz="4" w:space="0" w:color="auto"/>
              <w:left w:val="single" w:sz="4" w:space="0" w:color="auto"/>
              <w:bottom w:val="nil"/>
              <w:right w:val="nil"/>
            </w:tcBorders>
            <w:shd w:val="clear" w:color="auto" w:fill="000000" w:themeFill="text1"/>
            <w:vAlign w:val="center"/>
          </w:tcPr>
          <w:p w14:paraId="17BD0DD3" w14:textId="6BBAE2DB" w:rsidR="00287617" w:rsidRPr="007E20B9" w:rsidRDefault="00287617" w:rsidP="002E4276">
            <w:pPr>
              <w:pStyle w:val="ListeParagraf"/>
              <w:ind w:left="0"/>
              <w:jc w:val="center"/>
              <w:rPr>
                <w:b/>
                <w:bCs/>
                <w:sz w:val="18"/>
                <w:szCs w:val="18"/>
                <w:lang w:val="en-US"/>
              </w:rPr>
            </w:pPr>
            <w:r w:rsidRPr="007E20B9">
              <w:rPr>
                <w:b/>
                <w:bCs/>
                <w:sz w:val="18"/>
                <w:szCs w:val="18"/>
                <w:lang w:val="en-US"/>
              </w:rPr>
              <w:t>PRIORITY</w:t>
            </w:r>
          </w:p>
        </w:tc>
        <w:tc>
          <w:tcPr>
            <w:tcW w:w="6239" w:type="dxa"/>
            <w:tcBorders>
              <w:top w:val="single" w:sz="4" w:space="0" w:color="auto"/>
              <w:left w:val="nil"/>
              <w:bottom w:val="nil"/>
              <w:right w:val="nil"/>
            </w:tcBorders>
            <w:shd w:val="clear" w:color="auto" w:fill="000000" w:themeFill="text1"/>
            <w:vAlign w:val="center"/>
          </w:tcPr>
          <w:p w14:paraId="4AC8225B" w14:textId="73529F36" w:rsidR="00287617" w:rsidRPr="007E20B9" w:rsidRDefault="00287617" w:rsidP="002E4276">
            <w:pPr>
              <w:pStyle w:val="ListeParagraf"/>
              <w:ind w:left="0"/>
              <w:jc w:val="center"/>
              <w:rPr>
                <w:b/>
                <w:bCs/>
                <w:sz w:val="18"/>
                <w:szCs w:val="18"/>
                <w:lang w:val="en-US"/>
              </w:rPr>
            </w:pPr>
            <w:r w:rsidRPr="007E20B9">
              <w:rPr>
                <w:b/>
                <w:bCs/>
                <w:sz w:val="18"/>
                <w:szCs w:val="18"/>
                <w:lang w:val="en-US"/>
              </w:rPr>
              <w:t>GOAL DESCRIPTION</w:t>
            </w:r>
          </w:p>
        </w:tc>
        <w:tc>
          <w:tcPr>
            <w:tcW w:w="1981" w:type="dxa"/>
            <w:tcBorders>
              <w:top w:val="single" w:sz="4" w:space="0" w:color="auto"/>
              <w:left w:val="nil"/>
              <w:bottom w:val="nil"/>
              <w:right w:val="nil"/>
            </w:tcBorders>
            <w:shd w:val="clear" w:color="auto" w:fill="000000" w:themeFill="text1"/>
            <w:vAlign w:val="center"/>
          </w:tcPr>
          <w:p w14:paraId="7ADADA91" w14:textId="0B98C8DC" w:rsidR="00287617" w:rsidRPr="007E20B9" w:rsidRDefault="00287617" w:rsidP="002E4276">
            <w:pPr>
              <w:pStyle w:val="ListeParagraf"/>
              <w:ind w:left="0"/>
              <w:jc w:val="center"/>
              <w:rPr>
                <w:b/>
                <w:bCs/>
                <w:sz w:val="18"/>
                <w:szCs w:val="18"/>
                <w:lang w:val="en-US"/>
              </w:rPr>
            </w:pPr>
            <w:r w:rsidRPr="007E20B9">
              <w:rPr>
                <w:b/>
                <w:bCs/>
                <w:sz w:val="18"/>
                <w:szCs w:val="18"/>
                <w:lang w:val="en-US"/>
              </w:rPr>
              <w:t>POTENTIAL BIM USES</w:t>
            </w:r>
          </w:p>
        </w:tc>
      </w:tr>
      <w:tr w:rsidR="00287617" w:rsidRPr="007E20B9" w14:paraId="5269D205" w14:textId="77777777" w:rsidTr="00C100BB">
        <w:trPr>
          <w:trHeight w:val="397"/>
          <w:jc w:val="center"/>
        </w:trPr>
        <w:tc>
          <w:tcPr>
            <w:tcW w:w="989" w:type="dxa"/>
            <w:tcBorders>
              <w:top w:val="nil"/>
            </w:tcBorders>
            <w:vAlign w:val="center"/>
          </w:tcPr>
          <w:p w14:paraId="24F8EE8E" w14:textId="5124965A" w:rsidR="00287617" w:rsidRPr="007E20B9" w:rsidRDefault="00287617" w:rsidP="002E4276">
            <w:pPr>
              <w:pStyle w:val="ListeParagraf"/>
              <w:ind w:left="0"/>
              <w:jc w:val="center"/>
              <w:rPr>
                <w:sz w:val="18"/>
                <w:szCs w:val="18"/>
                <w:lang w:val="en-US"/>
              </w:rPr>
            </w:pPr>
          </w:p>
        </w:tc>
        <w:tc>
          <w:tcPr>
            <w:tcW w:w="6239" w:type="dxa"/>
            <w:tcBorders>
              <w:top w:val="nil"/>
            </w:tcBorders>
            <w:vAlign w:val="center"/>
          </w:tcPr>
          <w:p w14:paraId="7CE483A4" w14:textId="79F915A4" w:rsidR="00287617" w:rsidRPr="007E20B9" w:rsidRDefault="00A54704" w:rsidP="002E4276">
            <w:pPr>
              <w:pStyle w:val="ListeParagraf"/>
              <w:ind w:left="0"/>
              <w:jc w:val="center"/>
              <w:rPr>
                <w:sz w:val="18"/>
                <w:szCs w:val="18"/>
                <w:lang w:val="en-US"/>
              </w:rPr>
            </w:pPr>
            <w:ins w:id="262" w:author="Eray Uzun" w:date="2022-11-03T22:50:00Z">
              <w:r w:rsidRPr="00A54704">
                <w:rPr>
                  <w:sz w:val="18"/>
                  <w:szCs w:val="18"/>
                  <w:lang w:val="en-US"/>
                </w:rPr>
                <w:t>Determining the scope of the project, preparing the work plan and assigning tasks</w:t>
              </w:r>
              <w:r>
                <w:rPr>
                  <w:sz w:val="18"/>
                  <w:szCs w:val="18"/>
                  <w:lang w:val="en-US"/>
                </w:rPr>
                <w:t>.</w:t>
              </w:r>
            </w:ins>
          </w:p>
        </w:tc>
        <w:tc>
          <w:tcPr>
            <w:tcW w:w="1981" w:type="dxa"/>
            <w:tcBorders>
              <w:top w:val="nil"/>
            </w:tcBorders>
          </w:tcPr>
          <w:p w14:paraId="659B2469" w14:textId="7CE9D3BB" w:rsidR="00287617" w:rsidRPr="007E20B9" w:rsidRDefault="00A54704">
            <w:pPr>
              <w:pStyle w:val="ListeParagraf"/>
              <w:ind w:left="0"/>
              <w:jc w:val="center"/>
              <w:rPr>
                <w:sz w:val="18"/>
                <w:szCs w:val="18"/>
                <w:lang w:val="en-US"/>
              </w:rPr>
            </w:pPr>
            <w:ins w:id="263" w:author="Eray Uzun" w:date="2022-11-03T22:47:00Z">
              <w:r>
                <w:rPr>
                  <w:sz w:val="18"/>
                  <w:szCs w:val="18"/>
                  <w:lang w:val="en-US"/>
                </w:rPr>
                <w:t>PROGRAMMING</w:t>
              </w:r>
            </w:ins>
          </w:p>
        </w:tc>
      </w:tr>
      <w:tr w:rsidR="00287617" w:rsidRPr="007E20B9" w14:paraId="6B9A1C80" w14:textId="77777777" w:rsidTr="00C100BB">
        <w:trPr>
          <w:trHeight w:val="397"/>
          <w:jc w:val="center"/>
        </w:trPr>
        <w:tc>
          <w:tcPr>
            <w:tcW w:w="989" w:type="dxa"/>
            <w:vAlign w:val="center"/>
          </w:tcPr>
          <w:p w14:paraId="40AAE7DA" w14:textId="7EA9608B" w:rsidR="00287617" w:rsidRPr="007E20B9" w:rsidRDefault="00287617" w:rsidP="002E4276">
            <w:pPr>
              <w:pStyle w:val="ListeParagraf"/>
              <w:ind w:left="0"/>
              <w:jc w:val="center"/>
              <w:rPr>
                <w:sz w:val="18"/>
                <w:szCs w:val="18"/>
                <w:lang w:val="en-US"/>
              </w:rPr>
            </w:pPr>
          </w:p>
        </w:tc>
        <w:tc>
          <w:tcPr>
            <w:tcW w:w="6239" w:type="dxa"/>
            <w:vAlign w:val="center"/>
          </w:tcPr>
          <w:p w14:paraId="778D6E75" w14:textId="48B96544" w:rsidR="00287617" w:rsidRPr="007E20B9" w:rsidRDefault="00A54704" w:rsidP="002E4276">
            <w:pPr>
              <w:pStyle w:val="ListeParagraf"/>
              <w:ind w:left="0"/>
              <w:jc w:val="center"/>
              <w:rPr>
                <w:sz w:val="18"/>
                <w:szCs w:val="18"/>
                <w:lang w:val="en-US"/>
              </w:rPr>
            </w:pPr>
            <w:ins w:id="264" w:author="Eray Uzun" w:date="2022-11-03T22:52:00Z">
              <w:r w:rsidRPr="00A54704">
                <w:rPr>
                  <w:sz w:val="18"/>
                  <w:szCs w:val="18"/>
                  <w:lang w:val="en-US"/>
                </w:rPr>
                <w:t>Creation of BIM models</w:t>
              </w:r>
            </w:ins>
          </w:p>
        </w:tc>
        <w:tc>
          <w:tcPr>
            <w:tcW w:w="1981" w:type="dxa"/>
          </w:tcPr>
          <w:p w14:paraId="07D37DA9" w14:textId="3C97A8A7" w:rsidR="00287617" w:rsidRPr="007E20B9" w:rsidRDefault="00A54704" w:rsidP="002E4276">
            <w:pPr>
              <w:pStyle w:val="ListeParagraf"/>
              <w:ind w:left="0"/>
              <w:jc w:val="center"/>
              <w:rPr>
                <w:sz w:val="18"/>
                <w:szCs w:val="18"/>
                <w:lang w:val="en-US"/>
              </w:rPr>
            </w:pPr>
            <w:ins w:id="265" w:author="Eray Uzun" w:date="2022-11-03T22:48:00Z">
              <w:r w:rsidRPr="007E20B9">
                <w:rPr>
                  <w:sz w:val="18"/>
                  <w:szCs w:val="18"/>
                  <w:lang w:val="en-US"/>
                </w:rPr>
                <w:t>DESIGN AUTHORING</w:t>
              </w:r>
            </w:ins>
          </w:p>
        </w:tc>
      </w:tr>
      <w:tr w:rsidR="00287617" w:rsidRPr="007E20B9" w14:paraId="1D245606" w14:textId="77777777" w:rsidTr="00C100BB">
        <w:trPr>
          <w:trHeight w:val="397"/>
          <w:jc w:val="center"/>
        </w:trPr>
        <w:tc>
          <w:tcPr>
            <w:tcW w:w="989" w:type="dxa"/>
            <w:vAlign w:val="center"/>
          </w:tcPr>
          <w:p w14:paraId="12445D41" w14:textId="42E9A411" w:rsidR="00287617" w:rsidRPr="007E20B9" w:rsidRDefault="00287617" w:rsidP="002E4276">
            <w:pPr>
              <w:pStyle w:val="ListeParagraf"/>
              <w:ind w:left="0"/>
              <w:jc w:val="center"/>
              <w:rPr>
                <w:sz w:val="18"/>
                <w:szCs w:val="18"/>
                <w:lang w:val="en-US"/>
              </w:rPr>
            </w:pPr>
          </w:p>
        </w:tc>
        <w:tc>
          <w:tcPr>
            <w:tcW w:w="6239" w:type="dxa"/>
            <w:vAlign w:val="center"/>
          </w:tcPr>
          <w:p w14:paraId="63BA38BD" w14:textId="79BE5969" w:rsidR="00287617" w:rsidRPr="007E20B9" w:rsidRDefault="00C100BB" w:rsidP="002E4276">
            <w:pPr>
              <w:pStyle w:val="ListeParagraf"/>
              <w:ind w:left="0"/>
              <w:jc w:val="center"/>
              <w:rPr>
                <w:sz w:val="18"/>
                <w:szCs w:val="18"/>
                <w:lang w:val="en-US"/>
              </w:rPr>
            </w:pPr>
            <w:ins w:id="266" w:author="Eray Uzun" w:date="2022-11-03T22:53:00Z">
              <w:r>
                <w:rPr>
                  <w:sz w:val="18"/>
                  <w:szCs w:val="18"/>
                  <w:lang w:val="en-US"/>
                </w:rPr>
                <w:t>Clash detection</w:t>
              </w:r>
            </w:ins>
          </w:p>
        </w:tc>
        <w:tc>
          <w:tcPr>
            <w:tcW w:w="1981" w:type="dxa"/>
          </w:tcPr>
          <w:p w14:paraId="7A1F985A" w14:textId="6BBD8525" w:rsidR="00287617" w:rsidRPr="007E20B9" w:rsidRDefault="00A54704" w:rsidP="002E4276">
            <w:pPr>
              <w:pStyle w:val="ListeParagraf"/>
              <w:ind w:left="0"/>
              <w:jc w:val="center"/>
              <w:rPr>
                <w:sz w:val="18"/>
                <w:szCs w:val="18"/>
                <w:lang w:val="en-US"/>
              </w:rPr>
            </w:pPr>
            <w:ins w:id="267" w:author="Eray Uzun" w:date="2022-11-03T22:52:00Z">
              <w:r w:rsidRPr="007E20B9">
                <w:rPr>
                  <w:sz w:val="18"/>
                  <w:szCs w:val="18"/>
                  <w:lang w:val="en-US"/>
                </w:rPr>
                <w:t>3D COORDINATION</w:t>
              </w:r>
            </w:ins>
          </w:p>
        </w:tc>
      </w:tr>
      <w:tr w:rsidR="00C100BB" w:rsidRPr="007E20B9" w14:paraId="7C01CD66" w14:textId="77777777" w:rsidTr="00C100BB">
        <w:tblPrEx>
          <w:tblW w:w="9209" w:type="dxa"/>
          <w:jc w:val="center"/>
          <w:tblPrExChange w:id="268" w:author="Eray Uzun" w:date="2022-11-03T22:54:00Z">
            <w:tblPrEx>
              <w:tblW w:w="9209" w:type="dxa"/>
              <w:jc w:val="center"/>
            </w:tblPrEx>
          </w:tblPrExChange>
        </w:tblPrEx>
        <w:trPr>
          <w:trHeight w:val="397"/>
          <w:jc w:val="center"/>
          <w:trPrChange w:id="269" w:author="Eray Uzun" w:date="2022-11-03T22:54:00Z">
            <w:trPr>
              <w:trHeight w:val="397"/>
              <w:jc w:val="center"/>
            </w:trPr>
          </w:trPrChange>
        </w:trPr>
        <w:tc>
          <w:tcPr>
            <w:tcW w:w="989" w:type="dxa"/>
            <w:vAlign w:val="center"/>
            <w:tcPrChange w:id="270" w:author="Eray Uzun" w:date="2022-11-03T22:54:00Z">
              <w:tcPr>
                <w:tcW w:w="955" w:type="dxa"/>
                <w:vAlign w:val="center"/>
              </w:tcPr>
            </w:tcPrChange>
          </w:tcPr>
          <w:p w14:paraId="1604F1BC" w14:textId="1847E57D" w:rsidR="00C100BB" w:rsidRPr="007E20B9" w:rsidRDefault="00C100BB" w:rsidP="00C100BB">
            <w:pPr>
              <w:pStyle w:val="ListeParagraf"/>
              <w:ind w:left="0"/>
              <w:jc w:val="center"/>
              <w:rPr>
                <w:sz w:val="18"/>
                <w:szCs w:val="18"/>
                <w:lang w:val="en-US"/>
              </w:rPr>
            </w:pPr>
          </w:p>
        </w:tc>
        <w:tc>
          <w:tcPr>
            <w:tcW w:w="6239" w:type="dxa"/>
            <w:vAlign w:val="center"/>
            <w:tcPrChange w:id="271" w:author="Eray Uzun" w:date="2022-11-03T22:54:00Z">
              <w:tcPr>
                <w:tcW w:w="6270" w:type="dxa"/>
                <w:vAlign w:val="center"/>
              </w:tcPr>
            </w:tcPrChange>
          </w:tcPr>
          <w:p w14:paraId="56BA6CB2" w14:textId="3273A5D3" w:rsidR="00C100BB" w:rsidRPr="007E20B9" w:rsidRDefault="00C100BB">
            <w:pPr>
              <w:pStyle w:val="ListeParagraf"/>
              <w:ind w:left="0"/>
              <w:jc w:val="center"/>
              <w:rPr>
                <w:sz w:val="18"/>
                <w:szCs w:val="18"/>
                <w:lang w:val="en-US"/>
              </w:rPr>
            </w:pPr>
            <w:ins w:id="272" w:author="Eray Uzun" w:date="2022-11-03T22:57:00Z">
              <w:r>
                <w:rPr>
                  <w:sz w:val="18"/>
                  <w:szCs w:val="18"/>
                  <w:lang w:val="en-US"/>
                </w:rPr>
                <w:t>Scheduling</w:t>
              </w:r>
              <w:r w:rsidRPr="00C100BB">
                <w:rPr>
                  <w:sz w:val="18"/>
                  <w:szCs w:val="18"/>
                  <w:lang w:val="en-US"/>
                </w:rPr>
                <w:t xml:space="preserve"> and budgeting studies with the quantities obtained from the BIM model, creating a 4D model.</w:t>
              </w:r>
            </w:ins>
          </w:p>
        </w:tc>
        <w:tc>
          <w:tcPr>
            <w:tcW w:w="1981" w:type="dxa"/>
            <w:vAlign w:val="center"/>
            <w:tcPrChange w:id="273" w:author="Eray Uzun" w:date="2022-11-03T22:54:00Z">
              <w:tcPr>
                <w:tcW w:w="1984" w:type="dxa"/>
              </w:tcPr>
            </w:tcPrChange>
          </w:tcPr>
          <w:p w14:paraId="7E6EE731" w14:textId="77777777" w:rsidR="00C100BB" w:rsidRPr="007E20B9" w:rsidRDefault="00C100BB" w:rsidP="00C100BB">
            <w:pPr>
              <w:jc w:val="center"/>
              <w:rPr>
                <w:ins w:id="274" w:author="Eray Uzun" w:date="2022-11-03T22:54:00Z"/>
                <w:sz w:val="18"/>
                <w:szCs w:val="18"/>
                <w:lang w:val="en-US"/>
              </w:rPr>
            </w:pPr>
            <w:ins w:id="275" w:author="Eray Uzun" w:date="2022-11-03T22:54:00Z">
              <w:r w:rsidRPr="007E20B9">
                <w:rPr>
                  <w:sz w:val="18"/>
                  <w:szCs w:val="18"/>
                  <w:lang w:val="en-US"/>
                </w:rPr>
                <w:t>PHASE PLANNING</w:t>
              </w:r>
            </w:ins>
          </w:p>
          <w:p w14:paraId="48E8D9BB" w14:textId="20FC0ACD" w:rsidR="00C100BB" w:rsidRPr="007E20B9" w:rsidRDefault="00C100BB" w:rsidP="00C100BB">
            <w:pPr>
              <w:pStyle w:val="ListeParagraf"/>
              <w:ind w:left="0"/>
              <w:jc w:val="center"/>
              <w:rPr>
                <w:sz w:val="18"/>
                <w:szCs w:val="18"/>
                <w:lang w:val="en-US"/>
              </w:rPr>
            </w:pPr>
            <w:ins w:id="276" w:author="Eray Uzun" w:date="2022-11-03T22:54:00Z">
              <w:r w:rsidRPr="007E20B9">
                <w:rPr>
                  <w:sz w:val="18"/>
                  <w:szCs w:val="18"/>
                  <w:lang w:val="en-US"/>
                </w:rPr>
                <w:t>(4D MODELING)</w:t>
              </w:r>
              <w:r>
                <w:rPr>
                  <w:sz w:val="18"/>
                  <w:szCs w:val="18"/>
                  <w:lang w:val="en-US"/>
                </w:rPr>
                <w:t xml:space="preserve"> and COST ESTIMATION</w:t>
              </w:r>
            </w:ins>
          </w:p>
        </w:tc>
      </w:tr>
    </w:tbl>
    <w:p w14:paraId="6C97D46B" w14:textId="2A0E1BE7" w:rsidR="00287617" w:rsidRPr="007E20B9" w:rsidRDefault="00287617" w:rsidP="00560E79">
      <w:pPr>
        <w:pStyle w:val="ListeParagraf"/>
        <w:jc w:val="both"/>
        <w:rPr>
          <w:i/>
          <w:iCs/>
          <w:sz w:val="24"/>
          <w:szCs w:val="24"/>
          <w:lang w:val="en-US"/>
        </w:rPr>
      </w:pPr>
    </w:p>
    <w:p w14:paraId="7A513778" w14:textId="18C9EC89" w:rsidR="00287617" w:rsidRPr="007E20B9" w:rsidRDefault="00287617" w:rsidP="00560E79">
      <w:pPr>
        <w:pStyle w:val="ListeParagraf"/>
        <w:jc w:val="both"/>
        <w:rPr>
          <w:i/>
          <w:iCs/>
          <w:sz w:val="24"/>
          <w:szCs w:val="24"/>
          <w:lang w:val="en-US"/>
        </w:rPr>
      </w:pPr>
    </w:p>
    <w:p w14:paraId="022703C5" w14:textId="54D90DC1" w:rsidR="00287617" w:rsidRPr="007E20B9" w:rsidRDefault="00287617" w:rsidP="00287617">
      <w:pPr>
        <w:pStyle w:val="ListeParagraf"/>
        <w:numPr>
          <w:ilvl w:val="0"/>
          <w:numId w:val="4"/>
        </w:numPr>
        <w:jc w:val="both"/>
        <w:rPr>
          <w:b/>
          <w:bCs/>
          <w:sz w:val="24"/>
          <w:szCs w:val="24"/>
          <w:lang w:val="en-US"/>
        </w:rPr>
      </w:pPr>
      <w:r w:rsidRPr="007E20B9">
        <w:rPr>
          <w:b/>
          <w:bCs/>
          <w:sz w:val="24"/>
          <w:szCs w:val="24"/>
          <w:lang w:val="en-US"/>
        </w:rPr>
        <w:t>BIM USE ANALYSIS WORKSHEET: ATTACHMENT 1</w:t>
      </w:r>
    </w:p>
    <w:p w14:paraId="25F1980E" w14:textId="59F14B6B" w:rsidR="00287617" w:rsidRPr="007E20B9" w:rsidRDefault="00287617" w:rsidP="00287617">
      <w:pPr>
        <w:jc w:val="both"/>
        <w:rPr>
          <w:b/>
          <w:bCs/>
          <w:sz w:val="24"/>
          <w:szCs w:val="24"/>
          <w:lang w:val="en-US"/>
        </w:rPr>
      </w:pPr>
    </w:p>
    <w:p w14:paraId="75FC752D" w14:textId="2199103B" w:rsidR="00287617" w:rsidRPr="007E20B9" w:rsidRDefault="00287617" w:rsidP="00287617">
      <w:pPr>
        <w:pStyle w:val="ListeParagraf"/>
        <w:numPr>
          <w:ilvl w:val="0"/>
          <w:numId w:val="4"/>
        </w:numPr>
        <w:jc w:val="both"/>
        <w:rPr>
          <w:b/>
          <w:bCs/>
          <w:sz w:val="24"/>
          <w:szCs w:val="24"/>
          <w:lang w:val="en-US"/>
        </w:rPr>
      </w:pPr>
      <w:r w:rsidRPr="007E20B9">
        <w:rPr>
          <w:b/>
          <w:bCs/>
          <w:sz w:val="24"/>
          <w:szCs w:val="24"/>
          <w:lang w:val="en-US"/>
        </w:rPr>
        <w:t>BIM USES:</w:t>
      </w:r>
    </w:p>
    <w:p w14:paraId="18E7217D" w14:textId="77777777" w:rsidR="00287617" w:rsidRPr="007E20B9" w:rsidRDefault="00287617" w:rsidP="00287617">
      <w:pPr>
        <w:jc w:val="both"/>
        <w:rPr>
          <w:b/>
          <w:bCs/>
          <w:sz w:val="24"/>
          <w:szCs w:val="24"/>
          <w:lang w:val="en-US"/>
        </w:rPr>
      </w:pPr>
    </w:p>
    <w:tbl>
      <w:tblPr>
        <w:tblStyle w:val="TabloKlavuzu"/>
        <w:tblW w:w="10204" w:type="dxa"/>
        <w:jc w:val="center"/>
        <w:tblLook w:val="04A0" w:firstRow="1" w:lastRow="0" w:firstColumn="1" w:lastColumn="0" w:noHBand="0" w:noVBand="1"/>
      </w:tblPr>
      <w:tblGrid>
        <w:gridCol w:w="340"/>
        <w:gridCol w:w="2211"/>
        <w:gridCol w:w="340"/>
        <w:gridCol w:w="2211"/>
        <w:gridCol w:w="340"/>
        <w:gridCol w:w="2211"/>
        <w:gridCol w:w="340"/>
        <w:gridCol w:w="2211"/>
      </w:tblGrid>
      <w:tr w:rsidR="00287617" w:rsidRPr="007E20B9" w14:paraId="01D6EC14" w14:textId="3DC9C42A" w:rsidTr="00AB334F">
        <w:trPr>
          <w:trHeight w:val="256"/>
          <w:jc w:val="center"/>
        </w:trPr>
        <w:tc>
          <w:tcPr>
            <w:tcW w:w="340" w:type="dxa"/>
            <w:tcBorders>
              <w:top w:val="single" w:sz="4" w:space="0" w:color="auto"/>
              <w:left w:val="single" w:sz="4" w:space="0" w:color="auto"/>
              <w:bottom w:val="nil"/>
              <w:right w:val="nil"/>
            </w:tcBorders>
            <w:shd w:val="clear" w:color="auto" w:fill="000000" w:themeFill="text1"/>
            <w:vAlign w:val="center"/>
          </w:tcPr>
          <w:p w14:paraId="05105C88" w14:textId="0922CC58" w:rsidR="00287617" w:rsidRPr="007E20B9" w:rsidRDefault="00287617" w:rsidP="00287617">
            <w:pPr>
              <w:pStyle w:val="ListeParagraf"/>
              <w:ind w:left="0"/>
              <w:jc w:val="center"/>
              <w:rPr>
                <w:b/>
                <w:bCs/>
                <w:sz w:val="18"/>
                <w:szCs w:val="18"/>
                <w:lang w:val="en-US"/>
              </w:rPr>
            </w:pPr>
            <w:r w:rsidRPr="007E20B9">
              <w:rPr>
                <w:b/>
                <w:bCs/>
                <w:sz w:val="18"/>
                <w:szCs w:val="18"/>
                <w:lang w:val="en-US"/>
              </w:rPr>
              <w:t>X</w:t>
            </w:r>
          </w:p>
        </w:tc>
        <w:tc>
          <w:tcPr>
            <w:tcW w:w="2211" w:type="dxa"/>
            <w:tcBorders>
              <w:top w:val="single" w:sz="4" w:space="0" w:color="auto"/>
              <w:left w:val="nil"/>
              <w:bottom w:val="nil"/>
              <w:right w:val="nil"/>
            </w:tcBorders>
            <w:shd w:val="clear" w:color="auto" w:fill="000000" w:themeFill="text1"/>
            <w:vAlign w:val="center"/>
          </w:tcPr>
          <w:p w14:paraId="5FBA8946" w14:textId="5925CCF6" w:rsidR="00287617" w:rsidRPr="007E20B9" w:rsidRDefault="00287617" w:rsidP="00287617">
            <w:pPr>
              <w:pStyle w:val="ListeParagraf"/>
              <w:ind w:left="0"/>
              <w:jc w:val="center"/>
              <w:rPr>
                <w:b/>
                <w:bCs/>
                <w:sz w:val="18"/>
                <w:szCs w:val="18"/>
                <w:lang w:val="en-US"/>
              </w:rPr>
            </w:pPr>
            <w:r w:rsidRPr="007E20B9">
              <w:rPr>
                <w:b/>
                <w:bCs/>
                <w:sz w:val="18"/>
                <w:szCs w:val="18"/>
                <w:lang w:val="en-US"/>
              </w:rPr>
              <w:t>PLAN</w:t>
            </w:r>
          </w:p>
        </w:tc>
        <w:tc>
          <w:tcPr>
            <w:tcW w:w="340" w:type="dxa"/>
            <w:tcBorders>
              <w:top w:val="single" w:sz="4" w:space="0" w:color="auto"/>
              <w:left w:val="nil"/>
              <w:bottom w:val="nil"/>
              <w:right w:val="nil"/>
            </w:tcBorders>
            <w:shd w:val="clear" w:color="auto" w:fill="000000" w:themeFill="text1"/>
            <w:vAlign w:val="center"/>
          </w:tcPr>
          <w:p w14:paraId="7DC22435" w14:textId="06495A3E" w:rsidR="00287617" w:rsidRPr="007E20B9" w:rsidRDefault="00287617" w:rsidP="00287617">
            <w:pPr>
              <w:pStyle w:val="ListeParagraf"/>
              <w:ind w:left="0"/>
              <w:jc w:val="center"/>
              <w:rPr>
                <w:b/>
                <w:bCs/>
                <w:sz w:val="18"/>
                <w:szCs w:val="18"/>
                <w:lang w:val="en-US"/>
              </w:rPr>
            </w:pPr>
            <w:r w:rsidRPr="007E20B9">
              <w:rPr>
                <w:b/>
                <w:bCs/>
                <w:sz w:val="18"/>
                <w:szCs w:val="18"/>
                <w:lang w:val="en-US"/>
              </w:rPr>
              <w:t>X</w:t>
            </w:r>
          </w:p>
        </w:tc>
        <w:tc>
          <w:tcPr>
            <w:tcW w:w="2211" w:type="dxa"/>
            <w:tcBorders>
              <w:top w:val="single" w:sz="4" w:space="0" w:color="auto"/>
              <w:left w:val="nil"/>
              <w:bottom w:val="nil"/>
              <w:right w:val="nil"/>
            </w:tcBorders>
            <w:shd w:val="clear" w:color="auto" w:fill="000000" w:themeFill="text1"/>
            <w:vAlign w:val="center"/>
          </w:tcPr>
          <w:p w14:paraId="75FFFED6" w14:textId="08828770" w:rsidR="00287617" w:rsidRPr="007E20B9" w:rsidRDefault="00287617" w:rsidP="00287617">
            <w:pPr>
              <w:pStyle w:val="ListeParagraf"/>
              <w:ind w:left="0"/>
              <w:jc w:val="center"/>
              <w:rPr>
                <w:b/>
                <w:bCs/>
                <w:sz w:val="18"/>
                <w:szCs w:val="18"/>
                <w:lang w:val="en-US"/>
              </w:rPr>
            </w:pPr>
            <w:r w:rsidRPr="007E20B9">
              <w:rPr>
                <w:b/>
                <w:bCs/>
                <w:sz w:val="18"/>
                <w:szCs w:val="18"/>
                <w:lang w:val="en-US"/>
              </w:rPr>
              <w:t>DESIGN</w:t>
            </w:r>
          </w:p>
        </w:tc>
        <w:tc>
          <w:tcPr>
            <w:tcW w:w="340" w:type="dxa"/>
            <w:tcBorders>
              <w:top w:val="single" w:sz="4" w:space="0" w:color="auto"/>
              <w:left w:val="nil"/>
              <w:bottom w:val="nil"/>
              <w:right w:val="nil"/>
            </w:tcBorders>
            <w:shd w:val="clear" w:color="auto" w:fill="000000" w:themeFill="text1"/>
            <w:vAlign w:val="center"/>
          </w:tcPr>
          <w:p w14:paraId="35F1DFC0" w14:textId="129292A1" w:rsidR="00287617" w:rsidRPr="007E20B9" w:rsidRDefault="00287617" w:rsidP="00287617">
            <w:pPr>
              <w:pStyle w:val="ListeParagraf"/>
              <w:ind w:left="0"/>
              <w:jc w:val="center"/>
              <w:rPr>
                <w:b/>
                <w:bCs/>
                <w:sz w:val="18"/>
                <w:szCs w:val="18"/>
                <w:lang w:val="en-US"/>
              </w:rPr>
            </w:pPr>
            <w:r w:rsidRPr="007E20B9">
              <w:rPr>
                <w:b/>
                <w:bCs/>
                <w:sz w:val="18"/>
                <w:szCs w:val="18"/>
                <w:lang w:val="en-US"/>
              </w:rPr>
              <w:t>X</w:t>
            </w:r>
          </w:p>
        </w:tc>
        <w:tc>
          <w:tcPr>
            <w:tcW w:w="2211" w:type="dxa"/>
            <w:tcBorders>
              <w:top w:val="single" w:sz="4" w:space="0" w:color="auto"/>
              <w:left w:val="nil"/>
              <w:bottom w:val="nil"/>
              <w:right w:val="nil"/>
            </w:tcBorders>
            <w:shd w:val="clear" w:color="auto" w:fill="000000" w:themeFill="text1"/>
            <w:vAlign w:val="center"/>
          </w:tcPr>
          <w:p w14:paraId="1231214B" w14:textId="4C426B68" w:rsidR="00287617" w:rsidRPr="007E20B9" w:rsidRDefault="00287617" w:rsidP="00287617">
            <w:pPr>
              <w:pStyle w:val="ListeParagraf"/>
              <w:ind w:left="0"/>
              <w:jc w:val="center"/>
              <w:rPr>
                <w:b/>
                <w:bCs/>
                <w:sz w:val="18"/>
                <w:szCs w:val="18"/>
                <w:lang w:val="en-US"/>
              </w:rPr>
            </w:pPr>
            <w:r w:rsidRPr="007E20B9">
              <w:rPr>
                <w:b/>
                <w:bCs/>
                <w:sz w:val="18"/>
                <w:szCs w:val="18"/>
                <w:lang w:val="en-US"/>
              </w:rPr>
              <w:t>CONSTRUCT</w:t>
            </w:r>
          </w:p>
        </w:tc>
        <w:tc>
          <w:tcPr>
            <w:tcW w:w="340" w:type="dxa"/>
            <w:tcBorders>
              <w:top w:val="single" w:sz="4" w:space="0" w:color="auto"/>
              <w:left w:val="nil"/>
              <w:bottom w:val="nil"/>
              <w:right w:val="nil"/>
            </w:tcBorders>
            <w:shd w:val="clear" w:color="auto" w:fill="000000" w:themeFill="text1"/>
            <w:vAlign w:val="center"/>
          </w:tcPr>
          <w:p w14:paraId="188F3C66" w14:textId="2B1F62B4" w:rsidR="00287617" w:rsidRPr="007E20B9" w:rsidRDefault="00287617" w:rsidP="00287617">
            <w:pPr>
              <w:pStyle w:val="ListeParagraf"/>
              <w:ind w:left="0"/>
              <w:jc w:val="center"/>
              <w:rPr>
                <w:b/>
                <w:bCs/>
                <w:sz w:val="18"/>
                <w:szCs w:val="18"/>
                <w:lang w:val="en-US"/>
              </w:rPr>
            </w:pPr>
            <w:r w:rsidRPr="007E20B9">
              <w:rPr>
                <w:b/>
                <w:bCs/>
                <w:sz w:val="18"/>
                <w:szCs w:val="18"/>
                <w:lang w:val="en-US"/>
              </w:rPr>
              <w:t>X</w:t>
            </w:r>
          </w:p>
        </w:tc>
        <w:tc>
          <w:tcPr>
            <w:tcW w:w="2211" w:type="dxa"/>
            <w:tcBorders>
              <w:top w:val="single" w:sz="4" w:space="0" w:color="auto"/>
              <w:left w:val="nil"/>
              <w:bottom w:val="nil"/>
              <w:right w:val="nil"/>
            </w:tcBorders>
            <w:shd w:val="clear" w:color="auto" w:fill="000000" w:themeFill="text1"/>
            <w:vAlign w:val="center"/>
          </w:tcPr>
          <w:p w14:paraId="00775009" w14:textId="6E4E9035" w:rsidR="00287617" w:rsidRPr="007E20B9" w:rsidRDefault="00287617" w:rsidP="00287617">
            <w:pPr>
              <w:pStyle w:val="ListeParagraf"/>
              <w:ind w:left="0"/>
              <w:jc w:val="center"/>
              <w:rPr>
                <w:b/>
                <w:bCs/>
                <w:sz w:val="18"/>
                <w:szCs w:val="18"/>
                <w:lang w:val="en-US"/>
              </w:rPr>
            </w:pPr>
            <w:r w:rsidRPr="007E20B9">
              <w:rPr>
                <w:b/>
                <w:bCs/>
                <w:sz w:val="18"/>
                <w:szCs w:val="18"/>
                <w:lang w:val="en-US"/>
              </w:rPr>
              <w:t>OPERATE</w:t>
            </w:r>
          </w:p>
        </w:tc>
      </w:tr>
      <w:tr w:rsidR="00287617" w:rsidRPr="007E20B9" w14:paraId="77B1C7FC" w14:textId="7C461566" w:rsidTr="00861AB8">
        <w:trPr>
          <w:trHeight w:val="397"/>
          <w:jc w:val="center"/>
        </w:trPr>
        <w:tc>
          <w:tcPr>
            <w:tcW w:w="340" w:type="dxa"/>
            <w:tcBorders>
              <w:top w:val="nil"/>
            </w:tcBorders>
            <w:vAlign w:val="center"/>
          </w:tcPr>
          <w:p w14:paraId="2D2B66BA" w14:textId="3828DBEC" w:rsidR="00287617" w:rsidRPr="007E20B9" w:rsidRDefault="00BD4851" w:rsidP="00861AB8">
            <w:pPr>
              <w:pStyle w:val="ListeParagraf"/>
              <w:ind w:left="0"/>
              <w:jc w:val="center"/>
              <w:rPr>
                <w:sz w:val="18"/>
                <w:szCs w:val="18"/>
                <w:lang w:val="en-US"/>
              </w:rPr>
            </w:pPr>
            <w:r>
              <w:rPr>
                <w:sz w:val="18"/>
                <w:szCs w:val="18"/>
                <w:lang w:val="en-US"/>
              </w:rPr>
              <w:t>X</w:t>
            </w:r>
          </w:p>
        </w:tc>
        <w:tc>
          <w:tcPr>
            <w:tcW w:w="2211" w:type="dxa"/>
            <w:tcBorders>
              <w:top w:val="nil"/>
            </w:tcBorders>
            <w:vAlign w:val="center"/>
          </w:tcPr>
          <w:p w14:paraId="7510AE88" w14:textId="6A101C66" w:rsidR="00287617" w:rsidRPr="007E20B9" w:rsidRDefault="00287617" w:rsidP="00861AB8">
            <w:pPr>
              <w:pStyle w:val="ListeParagraf"/>
              <w:ind w:left="0"/>
              <w:jc w:val="center"/>
              <w:rPr>
                <w:sz w:val="18"/>
                <w:szCs w:val="18"/>
                <w:lang w:val="en-US"/>
              </w:rPr>
            </w:pPr>
            <w:r w:rsidRPr="007E20B9">
              <w:rPr>
                <w:sz w:val="18"/>
                <w:szCs w:val="18"/>
                <w:lang w:val="en-US"/>
              </w:rPr>
              <w:t>PROGRAMMING</w:t>
            </w:r>
          </w:p>
        </w:tc>
        <w:tc>
          <w:tcPr>
            <w:tcW w:w="340" w:type="dxa"/>
            <w:tcBorders>
              <w:top w:val="nil"/>
            </w:tcBorders>
            <w:vAlign w:val="center"/>
          </w:tcPr>
          <w:p w14:paraId="7C0C250A" w14:textId="57CFE04E" w:rsidR="003C475A" w:rsidRPr="007E20B9" w:rsidRDefault="007D06D0" w:rsidP="003C475A">
            <w:pPr>
              <w:pStyle w:val="ListeParagraf"/>
              <w:ind w:left="0"/>
              <w:jc w:val="center"/>
              <w:rPr>
                <w:sz w:val="18"/>
                <w:szCs w:val="18"/>
                <w:lang w:val="en-US"/>
              </w:rPr>
            </w:pPr>
            <w:r>
              <w:rPr>
                <w:sz w:val="18"/>
                <w:szCs w:val="18"/>
                <w:lang w:val="en-US"/>
              </w:rPr>
              <w:t>X</w:t>
            </w:r>
          </w:p>
        </w:tc>
        <w:tc>
          <w:tcPr>
            <w:tcW w:w="2211" w:type="dxa"/>
            <w:tcBorders>
              <w:top w:val="nil"/>
            </w:tcBorders>
            <w:vAlign w:val="center"/>
          </w:tcPr>
          <w:p w14:paraId="4E5BF61C" w14:textId="0447E759" w:rsidR="00287617" w:rsidRPr="007E20B9" w:rsidRDefault="00287617" w:rsidP="00861AB8">
            <w:pPr>
              <w:pStyle w:val="ListeParagraf"/>
              <w:ind w:left="0"/>
              <w:jc w:val="center"/>
              <w:rPr>
                <w:sz w:val="18"/>
                <w:szCs w:val="18"/>
                <w:lang w:val="en-US"/>
              </w:rPr>
            </w:pPr>
            <w:r w:rsidRPr="007E20B9">
              <w:rPr>
                <w:sz w:val="18"/>
                <w:szCs w:val="18"/>
                <w:lang w:val="en-US"/>
              </w:rPr>
              <w:t>DESIGN AUTHORING</w:t>
            </w:r>
          </w:p>
        </w:tc>
        <w:tc>
          <w:tcPr>
            <w:tcW w:w="340" w:type="dxa"/>
            <w:tcBorders>
              <w:top w:val="nil"/>
            </w:tcBorders>
            <w:vAlign w:val="center"/>
          </w:tcPr>
          <w:p w14:paraId="75478270" w14:textId="78E04249" w:rsidR="00287617" w:rsidRPr="007E20B9" w:rsidRDefault="00287617" w:rsidP="00861AB8">
            <w:pPr>
              <w:pStyle w:val="ListeParagraf"/>
              <w:ind w:left="0"/>
              <w:jc w:val="center"/>
              <w:rPr>
                <w:sz w:val="18"/>
                <w:szCs w:val="18"/>
                <w:lang w:val="en-US"/>
              </w:rPr>
            </w:pPr>
          </w:p>
        </w:tc>
        <w:tc>
          <w:tcPr>
            <w:tcW w:w="2211" w:type="dxa"/>
            <w:tcBorders>
              <w:top w:val="nil"/>
            </w:tcBorders>
            <w:vAlign w:val="center"/>
          </w:tcPr>
          <w:p w14:paraId="1C049AC2" w14:textId="6DED1F06" w:rsidR="00287617" w:rsidRPr="007E20B9" w:rsidRDefault="00287617" w:rsidP="00861AB8">
            <w:pPr>
              <w:pStyle w:val="ListeParagraf"/>
              <w:ind w:left="0"/>
              <w:jc w:val="center"/>
              <w:rPr>
                <w:sz w:val="18"/>
                <w:szCs w:val="18"/>
                <w:lang w:val="en-US"/>
              </w:rPr>
            </w:pPr>
            <w:r w:rsidRPr="007E20B9">
              <w:rPr>
                <w:sz w:val="18"/>
                <w:szCs w:val="18"/>
                <w:lang w:val="en-US"/>
              </w:rPr>
              <w:t>SITE UTILIZATION PLANNING</w:t>
            </w:r>
          </w:p>
        </w:tc>
        <w:tc>
          <w:tcPr>
            <w:tcW w:w="340" w:type="dxa"/>
            <w:tcBorders>
              <w:top w:val="nil"/>
            </w:tcBorders>
            <w:vAlign w:val="center"/>
          </w:tcPr>
          <w:p w14:paraId="675EDC1C" w14:textId="77777777" w:rsidR="00287617" w:rsidRPr="007E20B9" w:rsidRDefault="00287617" w:rsidP="00861AB8">
            <w:pPr>
              <w:pStyle w:val="ListeParagraf"/>
              <w:ind w:left="0"/>
              <w:jc w:val="center"/>
              <w:rPr>
                <w:sz w:val="18"/>
                <w:szCs w:val="18"/>
                <w:lang w:val="en-US"/>
              </w:rPr>
            </w:pPr>
          </w:p>
        </w:tc>
        <w:tc>
          <w:tcPr>
            <w:tcW w:w="2211" w:type="dxa"/>
            <w:tcBorders>
              <w:top w:val="nil"/>
            </w:tcBorders>
            <w:vAlign w:val="center"/>
          </w:tcPr>
          <w:p w14:paraId="27AFE9BC" w14:textId="20E916AC" w:rsidR="00287617" w:rsidRPr="007E20B9" w:rsidRDefault="00287617" w:rsidP="00861AB8">
            <w:pPr>
              <w:pStyle w:val="ListeParagraf"/>
              <w:ind w:left="0"/>
              <w:jc w:val="center"/>
              <w:rPr>
                <w:sz w:val="18"/>
                <w:szCs w:val="18"/>
                <w:lang w:val="en-US"/>
              </w:rPr>
            </w:pPr>
            <w:r w:rsidRPr="007E20B9">
              <w:rPr>
                <w:sz w:val="18"/>
                <w:szCs w:val="18"/>
                <w:lang w:val="en-US"/>
              </w:rPr>
              <w:t>BUILDING MAINTENANCE SCHEDULING</w:t>
            </w:r>
          </w:p>
        </w:tc>
      </w:tr>
      <w:tr w:rsidR="00287617" w:rsidRPr="007E20B9" w14:paraId="3C6591BD" w14:textId="22A6A418" w:rsidTr="00861AB8">
        <w:trPr>
          <w:trHeight w:val="397"/>
          <w:jc w:val="center"/>
        </w:trPr>
        <w:tc>
          <w:tcPr>
            <w:tcW w:w="340" w:type="dxa"/>
            <w:vAlign w:val="center"/>
          </w:tcPr>
          <w:p w14:paraId="7A5201A2" w14:textId="77777777" w:rsidR="00287617" w:rsidRPr="007E20B9" w:rsidRDefault="00287617" w:rsidP="00861AB8">
            <w:pPr>
              <w:pStyle w:val="ListeParagraf"/>
              <w:ind w:left="0"/>
              <w:jc w:val="center"/>
              <w:rPr>
                <w:sz w:val="18"/>
                <w:szCs w:val="18"/>
                <w:lang w:val="en-US"/>
              </w:rPr>
            </w:pPr>
          </w:p>
        </w:tc>
        <w:tc>
          <w:tcPr>
            <w:tcW w:w="2211" w:type="dxa"/>
            <w:vAlign w:val="center"/>
          </w:tcPr>
          <w:p w14:paraId="3715A40E" w14:textId="78DDAB0C" w:rsidR="00287617" w:rsidRPr="007E20B9" w:rsidRDefault="00287617" w:rsidP="00861AB8">
            <w:pPr>
              <w:pStyle w:val="ListeParagraf"/>
              <w:ind w:left="0"/>
              <w:jc w:val="center"/>
              <w:rPr>
                <w:sz w:val="18"/>
                <w:szCs w:val="18"/>
                <w:lang w:val="en-US"/>
              </w:rPr>
            </w:pPr>
            <w:r w:rsidRPr="007E20B9">
              <w:rPr>
                <w:sz w:val="18"/>
                <w:szCs w:val="18"/>
                <w:lang w:val="en-US"/>
              </w:rPr>
              <w:t>SITE ANALYSIS</w:t>
            </w:r>
          </w:p>
        </w:tc>
        <w:tc>
          <w:tcPr>
            <w:tcW w:w="340" w:type="dxa"/>
            <w:vAlign w:val="center"/>
          </w:tcPr>
          <w:p w14:paraId="0E3932A9" w14:textId="60A9D945" w:rsidR="00287617" w:rsidRPr="007E20B9" w:rsidRDefault="007D06D0" w:rsidP="00861AB8">
            <w:pPr>
              <w:pStyle w:val="ListeParagraf"/>
              <w:ind w:left="0"/>
              <w:jc w:val="center"/>
              <w:rPr>
                <w:sz w:val="18"/>
                <w:szCs w:val="18"/>
                <w:lang w:val="en-US"/>
              </w:rPr>
            </w:pPr>
            <w:r>
              <w:rPr>
                <w:sz w:val="18"/>
                <w:szCs w:val="18"/>
                <w:lang w:val="en-US"/>
              </w:rPr>
              <w:t>X</w:t>
            </w:r>
          </w:p>
        </w:tc>
        <w:tc>
          <w:tcPr>
            <w:tcW w:w="2211" w:type="dxa"/>
            <w:vAlign w:val="center"/>
          </w:tcPr>
          <w:p w14:paraId="6F232C60" w14:textId="724BEAC3" w:rsidR="00287617" w:rsidRPr="007E20B9" w:rsidRDefault="00287617" w:rsidP="00861AB8">
            <w:pPr>
              <w:pStyle w:val="ListeParagraf"/>
              <w:ind w:left="0"/>
              <w:jc w:val="center"/>
              <w:rPr>
                <w:sz w:val="18"/>
                <w:szCs w:val="18"/>
                <w:lang w:val="en-US"/>
              </w:rPr>
            </w:pPr>
            <w:r w:rsidRPr="007E20B9">
              <w:rPr>
                <w:sz w:val="18"/>
                <w:szCs w:val="18"/>
                <w:lang w:val="en-US"/>
              </w:rPr>
              <w:t>DESIGN REVIEWS</w:t>
            </w:r>
          </w:p>
        </w:tc>
        <w:tc>
          <w:tcPr>
            <w:tcW w:w="340" w:type="dxa"/>
            <w:vAlign w:val="center"/>
          </w:tcPr>
          <w:p w14:paraId="3C90D071" w14:textId="38FD794C" w:rsidR="00287617" w:rsidRPr="007E20B9" w:rsidRDefault="00287617" w:rsidP="00861AB8">
            <w:pPr>
              <w:pStyle w:val="ListeParagraf"/>
              <w:ind w:left="0"/>
              <w:jc w:val="center"/>
              <w:rPr>
                <w:sz w:val="18"/>
                <w:szCs w:val="18"/>
                <w:lang w:val="en-US"/>
              </w:rPr>
            </w:pPr>
          </w:p>
        </w:tc>
        <w:tc>
          <w:tcPr>
            <w:tcW w:w="2211" w:type="dxa"/>
            <w:vAlign w:val="center"/>
          </w:tcPr>
          <w:p w14:paraId="54437ED5" w14:textId="764AAD87" w:rsidR="00287617" w:rsidRPr="007E20B9" w:rsidRDefault="00287617" w:rsidP="00861AB8">
            <w:pPr>
              <w:pStyle w:val="ListeParagraf"/>
              <w:ind w:left="0"/>
              <w:jc w:val="center"/>
              <w:rPr>
                <w:sz w:val="18"/>
                <w:szCs w:val="18"/>
                <w:lang w:val="en-US"/>
              </w:rPr>
            </w:pPr>
            <w:r w:rsidRPr="007E20B9">
              <w:rPr>
                <w:sz w:val="18"/>
                <w:szCs w:val="18"/>
                <w:lang w:val="en-US"/>
              </w:rPr>
              <w:t>CONSTRUCTION SYSTEM DESIGN</w:t>
            </w:r>
          </w:p>
        </w:tc>
        <w:tc>
          <w:tcPr>
            <w:tcW w:w="340" w:type="dxa"/>
            <w:vAlign w:val="center"/>
          </w:tcPr>
          <w:p w14:paraId="52CCE4A2" w14:textId="77777777" w:rsidR="00287617" w:rsidRPr="007E20B9" w:rsidRDefault="00287617" w:rsidP="00861AB8">
            <w:pPr>
              <w:pStyle w:val="ListeParagraf"/>
              <w:ind w:left="0"/>
              <w:jc w:val="center"/>
              <w:rPr>
                <w:sz w:val="18"/>
                <w:szCs w:val="18"/>
                <w:lang w:val="en-US"/>
              </w:rPr>
            </w:pPr>
          </w:p>
        </w:tc>
        <w:tc>
          <w:tcPr>
            <w:tcW w:w="2211" w:type="dxa"/>
            <w:vAlign w:val="center"/>
          </w:tcPr>
          <w:p w14:paraId="6DF1FB8A" w14:textId="0F92AEF2" w:rsidR="00287617" w:rsidRPr="007E20B9" w:rsidRDefault="00287617" w:rsidP="00861AB8">
            <w:pPr>
              <w:pStyle w:val="ListeParagraf"/>
              <w:ind w:left="0"/>
              <w:jc w:val="center"/>
              <w:rPr>
                <w:sz w:val="18"/>
                <w:szCs w:val="18"/>
                <w:lang w:val="en-US"/>
              </w:rPr>
            </w:pPr>
            <w:r w:rsidRPr="007E20B9">
              <w:rPr>
                <w:sz w:val="18"/>
                <w:szCs w:val="18"/>
                <w:lang w:val="en-US"/>
              </w:rPr>
              <w:t>BUILDING SYSTEM ANALYSIS</w:t>
            </w:r>
          </w:p>
        </w:tc>
      </w:tr>
      <w:tr w:rsidR="00287617" w:rsidRPr="007E20B9" w14:paraId="4DE7B085" w14:textId="774BE0A1" w:rsidTr="00861AB8">
        <w:trPr>
          <w:trHeight w:val="397"/>
          <w:jc w:val="center"/>
        </w:trPr>
        <w:tc>
          <w:tcPr>
            <w:tcW w:w="340" w:type="dxa"/>
            <w:vAlign w:val="center"/>
          </w:tcPr>
          <w:p w14:paraId="1F94C9C4" w14:textId="77777777" w:rsidR="00287617" w:rsidRPr="007E20B9" w:rsidRDefault="00287617" w:rsidP="00861AB8">
            <w:pPr>
              <w:pStyle w:val="ListeParagraf"/>
              <w:ind w:left="0"/>
              <w:jc w:val="center"/>
              <w:rPr>
                <w:sz w:val="18"/>
                <w:szCs w:val="18"/>
                <w:lang w:val="en-US"/>
              </w:rPr>
            </w:pPr>
          </w:p>
        </w:tc>
        <w:tc>
          <w:tcPr>
            <w:tcW w:w="2211" w:type="dxa"/>
            <w:vAlign w:val="center"/>
          </w:tcPr>
          <w:p w14:paraId="2A0D3055" w14:textId="77777777" w:rsidR="00287617" w:rsidRPr="007E20B9" w:rsidRDefault="00287617" w:rsidP="00861AB8">
            <w:pPr>
              <w:pStyle w:val="ListeParagraf"/>
              <w:ind w:left="0"/>
              <w:jc w:val="center"/>
              <w:rPr>
                <w:sz w:val="18"/>
                <w:szCs w:val="18"/>
                <w:lang w:val="en-US"/>
              </w:rPr>
            </w:pPr>
          </w:p>
        </w:tc>
        <w:tc>
          <w:tcPr>
            <w:tcW w:w="340" w:type="dxa"/>
            <w:vAlign w:val="center"/>
          </w:tcPr>
          <w:p w14:paraId="532A04DA" w14:textId="250786E2" w:rsidR="00287617" w:rsidRPr="007E20B9" w:rsidRDefault="007D06D0" w:rsidP="00861AB8">
            <w:pPr>
              <w:pStyle w:val="ListeParagraf"/>
              <w:ind w:left="0"/>
              <w:jc w:val="center"/>
              <w:rPr>
                <w:sz w:val="18"/>
                <w:szCs w:val="18"/>
                <w:lang w:val="en-US"/>
              </w:rPr>
            </w:pPr>
            <w:r>
              <w:rPr>
                <w:sz w:val="18"/>
                <w:szCs w:val="18"/>
                <w:lang w:val="en-US"/>
              </w:rPr>
              <w:t>X</w:t>
            </w:r>
          </w:p>
        </w:tc>
        <w:tc>
          <w:tcPr>
            <w:tcW w:w="2211" w:type="dxa"/>
            <w:vAlign w:val="center"/>
          </w:tcPr>
          <w:p w14:paraId="133B8F1A" w14:textId="53B666FA" w:rsidR="00287617" w:rsidRPr="007E20B9" w:rsidRDefault="00287617" w:rsidP="00861AB8">
            <w:pPr>
              <w:pStyle w:val="ListeParagraf"/>
              <w:ind w:left="0"/>
              <w:jc w:val="center"/>
              <w:rPr>
                <w:sz w:val="18"/>
                <w:szCs w:val="18"/>
                <w:lang w:val="en-US"/>
              </w:rPr>
            </w:pPr>
            <w:r w:rsidRPr="007E20B9">
              <w:rPr>
                <w:sz w:val="18"/>
                <w:szCs w:val="18"/>
                <w:lang w:val="en-US"/>
              </w:rPr>
              <w:t>3D COORDINATION</w:t>
            </w:r>
          </w:p>
        </w:tc>
        <w:tc>
          <w:tcPr>
            <w:tcW w:w="340" w:type="dxa"/>
            <w:vAlign w:val="center"/>
          </w:tcPr>
          <w:p w14:paraId="05F72B65" w14:textId="336A61ED" w:rsidR="00287617" w:rsidRPr="007E20B9" w:rsidRDefault="00287617" w:rsidP="00861AB8">
            <w:pPr>
              <w:pStyle w:val="ListeParagraf"/>
              <w:ind w:left="0"/>
              <w:jc w:val="center"/>
              <w:rPr>
                <w:sz w:val="18"/>
                <w:szCs w:val="18"/>
                <w:lang w:val="en-US"/>
              </w:rPr>
            </w:pPr>
          </w:p>
        </w:tc>
        <w:tc>
          <w:tcPr>
            <w:tcW w:w="2211" w:type="dxa"/>
            <w:vAlign w:val="center"/>
          </w:tcPr>
          <w:p w14:paraId="5703F555" w14:textId="5CD81D5D" w:rsidR="00287617" w:rsidRPr="007E20B9" w:rsidRDefault="00287617" w:rsidP="00861AB8">
            <w:pPr>
              <w:pStyle w:val="ListeParagraf"/>
              <w:ind w:left="0"/>
              <w:jc w:val="center"/>
              <w:rPr>
                <w:sz w:val="18"/>
                <w:szCs w:val="18"/>
                <w:lang w:val="en-US"/>
              </w:rPr>
            </w:pPr>
            <w:r w:rsidRPr="007E20B9">
              <w:rPr>
                <w:sz w:val="18"/>
                <w:szCs w:val="18"/>
                <w:lang w:val="en-US"/>
              </w:rPr>
              <w:t>3D COORDINATION</w:t>
            </w:r>
          </w:p>
        </w:tc>
        <w:tc>
          <w:tcPr>
            <w:tcW w:w="340" w:type="dxa"/>
            <w:vAlign w:val="center"/>
          </w:tcPr>
          <w:p w14:paraId="5FB363A8" w14:textId="77777777" w:rsidR="00287617" w:rsidRPr="007E20B9" w:rsidRDefault="00287617" w:rsidP="00861AB8">
            <w:pPr>
              <w:pStyle w:val="ListeParagraf"/>
              <w:ind w:left="0"/>
              <w:jc w:val="center"/>
              <w:rPr>
                <w:sz w:val="18"/>
                <w:szCs w:val="18"/>
                <w:lang w:val="en-US"/>
              </w:rPr>
            </w:pPr>
          </w:p>
        </w:tc>
        <w:tc>
          <w:tcPr>
            <w:tcW w:w="2211" w:type="dxa"/>
            <w:vAlign w:val="center"/>
          </w:tcPr>
          <w:p w14:paraId="34F5784D" w14:textId="3DFD7495" w:rsidR="00287617" w:rsidRPr="007E20B9" w:rsidRDefault="00287617" w:rsidP="00861AB8">
            <w:pPr>
              <w:pStyle w:val="ListeParagraf"/>
              <w:ind w:left="0"/>
              <w:jc w:val="center"/>
              <w:rPr>
                <w:sz w:val="18"/>
                <w:szCs w:val="18"/>
                <w:lang w:val="en-US"/>
              </w:rPr>
            </w:pPr>
            <w:r w:rsidRPr="007E20B9">
              <w:rPr>
                <w:sz w:val="18"/>
                <w:szCs w:val="18"/>
                <w:lang w:val="en-US"/>
              </w:rPr>
              <w:t>ASSET MANAGEMENT</w:t>
            </w:r>
          </w:p>
        </w:tc>
      </w:tr>
      <w:tr w:rsidR="00287617" w:rsidRPr="007E20B9" w14:paraId="0D68AB0F" w14:textId="4814E688" w:rsidTr="00861AB8">
        <w:trPr>
          <w:trHeight w:val="397"/>
          <w:jc w:val="center"/>
        </w:trPr>
        <w:tc>
          <w:tcPr>
            <w:tcW w:w="340" w:type="dxa"/>
            <w:vAlign w:val="center"/>
          </w:tcPr>
          <w:p w14:paraId="4C6BB4B5" w14:textId="77777777" w:rsidR="00287617" w:rsidRPr="007E20B9" w:rsidRDefault="00287617" w:rsidP="00861AB8">
            <w:pPr>
              <w:pStyle w:val="ListeParagraf"/>
              <w:ind w:left="0"/>
              <w:jc w:val="center"/>
              <w:rPr>
                <w:sz w:val="18"/>
                <w:szCs w:val="18"/>
                <w:lang w:val="en-US"/>
              </w:rPr>
            </w:pPr>
          </w:p>
        </w:tc>
        <w:tc>
          <w:tcPr>
            <w:tcW w:w="2211" w:type="dxa"/>
            <w:vAlign w:val="center"/>
          </w:tcPr>
          <w:p w14:paraId="5B006E27" w14:textId="77777777" w:rsidR="00287617" w:rsidRPr="007E20B9" w:rsidRDefault="00287617" w:rsidP="00861AB8">
            <w:pPr>
              <w:pStyle w:val="ListeParagraf"/>
              <w:ind w:left="0"/>
              <w:jc w:val="center"/>
              <w:rPr>
                <w:sz w:val="18"/>
                <w:szCs w:val="18"/>
                <w:lang w:val="en-US"/>
              </w:rPr>
            </w:pPr>
          </w:p>
        </w:tc>
        <w:tc>
          <w:tcPr>
            <w:tcW w:w="340" w:type="dxa"/>
            <w:vAlign w:val="center"/>
          </w:tcPr>
          <w:p w14:paraId="08B6E669" w14:textId="77777777" w:rsidR="00287617" w:rsidRPr="007E20B9" w:rsidRDefault="00287617" w:rsidP="00861AB8">
            <w:pPr>
              <w:pStyle w:val="ListeParagraf"/>
              <w:ind w:left="0"/>
              <w:jc w:val="center"/>
              <w:rPr>
                <w:sz w:val="18"/>
                <w:szCs w:val="18"/>
                <w:lang w:val="en-US"/>
              </w:rPr>
            </w:pPr>
          </w:p>
        </w:tc>
        <w:tc>
          <w:tcPr>
            <w:tcW w:w="2211" w:type="dxa"/>
            <w:vAlign w:val="center"/>
          </w:tcPr>
          <w:p w14:paraId="2A9F0897" w14:textId="17B9BAB6" w:rsidR="00287617" w:rsidRPr="007E20B9" w:rsidRDefault="00287617" w:rsidP="00861AB8">
            <w:pPr>
              <w:pStyle w:val="ListeParagraf"/>
              <w:ind w:left="0"/>
              <w:jc w:val="center"/>
              <w:rPr>
                <w:sz w:val="18"/>
                <w:szCs w:val="18"/>
                <w:lang w:val="en-US"/>
              </w:rPr>
            </w:pPr>
            <w:r w:rsidRPr="007E20B9">
              <w:rPr>
                <w:sz w:val="18"/>
                <w:szCs w:val="18"/>
                <w:lang w:val="en-US"/>
              </w:rPr>
              <w:t>STRUCTURAL ANALYSIS</w:t>
            </w:r>
          </w:p>
        </w:tc>
        <w:tc>
          <w:tcPr>
            <w:tcW w:w="340" w:type="dxa"/>
            <w:vAlign w:val="center"/>
          </w:tcPr>
          <w:p w14:paraId="54C6A42A" w14:textId="6EED8F4A" w:rsidR="00287617" w:rsidRPr="007E20B9" w:rsidRDefault="00287617" w:rsidP="00861AB8">
            <w:pPr>
              <w:pStyle w:val="ListeParagraf"/>
              <w:ind w:left="0"/>
              <w:jc w:val="center"/>
              <w:rPr>
                <w:sz w:val="18"/>
                <w:szCs w:val="18"/>
                <w:lang w:val="en-US"/>
              </w:rPr>
            </w:pPr>
          </w:p>
        </w:tc>
        <w:tc>
          <w:tcPr>
            <w:tcW w:w="2211" w:type="dxa"/>
            <w:vAlign w:val="center"/>
          </w:tcPr>
          <w:p w14:paraId="3A8EA54F" w14:textId="2DB4590B" w:rsidR="00287617" w:rsidRPr="007E20B9" w:rsidRDefault="00287617" w:rsidP="00861AB8">
            <w:pPr>
              <w:pStyle w:val="ListeParagraf"/>
              <w:ind w:left="0"/>
              <w:jc w:val="center"/>
              <w:rPr>
                <w:sz w:val="18"/>
                <w:szCs w:val="18"/>
                <w:lang w:val="en-US"/>
              </w:rPr>
            </w:pPr>
            <w:r w:rsidRPr="007E20B9">
              <w:rPr>
                <w:sz w:val="18"/>
                <w:szCs w:val="18"/>
                <w:lang w:val="en-US"/>
              </w:rPr>
              <w:t>DIGITAL FABRICATION</w:t>
            </w:r>
          </w:p>
        </w:tc>
        <w:tc>
          <w:tcPr>
            <w:tcW w:w="340" w:type="dxa"/>
            <w:vAlign w:val="center"/>
          </w:tcPr>
          <w:p w14:paraId="1261312E" w14:textId="77777777" w:rsidR="00287617" w:rsidRPr="007E20B9" w:rsidRDefault="00287617" w:rsidP="00861AB8">
            <w:pPr>
              <w:pStyle w:val="ListeParagraf"/>
              <w:ind w:left="0"/>
              <w:jc w:val="center"/>
              <w:rPr>
                <w:sz w:val="18"/>
                <w:szCs w:val="18"/>
                <w:lang w:val="en-US"/>
              </w:rPr>
            </w:pPr>
          </w:p>
        </w:tc>
        <w:tc>
          <w:tcPr>
            <w:tcW w:w="2211" w:type="dxa"/>
            <w:vAlign w:val="center"/>
          </w:tcPr>
          <w:p w14:paraId="64DCD0F6" w14:textId="5D754F3B" w:rsidR="00287617" w:rsidRPr="007E20B9" w:rsidRDefault="00287617" w:rsidP="00861AB8">
            <w:pPr>
              <w:pStyle w:val="ListeParagraf"/>
              <w:ind w:left="0"/>
              <w:jc w:val="center"/>
              <w:rPr>
                <w:sz w:val="18"/>
                <w:szCs w:val="18"/>
                <w:lang w:val="en-US"/>
              </w:rPr>
            </w:pPr>
            <w:r w:rsidRPr="007E20B9">
              <w:rPr>
                <w:sz w:val="18"/>
                <w:szCs w:val="18"/>
                <w:lang w:val="en-US"/>
              </w:rPr>
              <w:t>SPACE MANAGEMENT / TRACKING</w:t>
            </w:r>
          </w:p>
        </w:tc>
      </w:tr>
      <w:tr w:rsidR="00287617" w:rsidRPr="007E20B9" w14:paraId="0026E9D8" w14:textId="77777777" w:rsidTr="00861AB8">
        <w:trPr>
          <w:trHeight w:val="397"/>
          <w:jc w:val="center"/>
        </w:trPr>
        <w:tc>
          <w:tcPr>
            <w:tcW w:w="340" w:type="dxa"/>
            <w:vAlign w:val="center"/>
          </w:tcPr>
          <w:p w14:paraId="3835C26F" w14:textId="77777777" w:rsidR="00287617" w:rsidRPr="007E20B9" w:rsidRDefault="00287617" w:rsidP="00861AB8">
            <w:pPr>
              <w:pStyle w:val="ListeParagraf"/>
              <w:ind w:left="0"/>
              <w:jc w:val="center"/>
              <w:rPr>
                <w:sz w:val="18"/>
                <w:szCs w:val="18"/>
                <w:lang w:val="en-US"/>
              </w:rPr>
            </w:pPr>
          </w:p>
        </w:tc>
        <w:tc>
          <w:tcPr>
            <w:tcW w:w="2211" w:type="dxa"/>
            <w:vAlign w:val="center"/>
          </w:tcPr>
          <w:p w14:paraId="0170E130" w14:textId="77777777" w:rsidR="00287617" w:rsidRPr="007E20B9" w:rsidRDefault="00287617" w:rsidP="00861AB8">
            <w:pPr>
              <w:pStyle w:val="ListeParagraf"/>
              <w:ind w:left="0"/>
              <w:jc w:val="center"/>
              <w:rPr>
                <w:sz w:val="18"/>
                <w:szCs w:val="18"/>
                <w:lang w:val="en-US"/>
              </w:rPr>
            </w:pPr>
          </w:p>
        </w:tc>
        <w:tc>
          <w:tcPr>
            <w:tcW w:w="340" w:type="dxa"/>
            <w:vAlign w:val="center"/>
          </w:tcPr>
          <w:p w14:paraId="627B9F24" w14:textId="77777777" w:rsidR="00287617" w:rsidRPr="007E20B9" w:rsidRDefault="00287617" w:rsidP="00861AB8">
            <w:pPr>
              <w:pStyle w:val="ListeParagraf"/>
              <w:ind w:left="0"/>
              <w:jc w:val="center"/>
              <w:rPr>
                <w:sz w:val="18"/>
                <w:szCs w:val="18"/>
                <w:lang w:val="en-US"/>
              </w:rPr>
            </w:pPr>
          </w:p>
        </w:tc>
        <w:tc>
          <w:tcPr>
            <w:tcW w:w="2211" w:type="dxa"/>
            <w:vAlign w:val="center"/>
          </w:tcPr>
          <w:p w14:paraId="3B950477" w14:textId="5C305A83" w:rsidR="00287617" w:rsidRPr="007E20B9" w:rsidRDefault="00861AB8" w:rsidP="00861AB8">
            <w:pPr>
              <w:pStyle w:val="ListeParagraf"/>
              <w:ind w:left="0"/>
              <w:jc w:val="center"/>
              <w:rPr>
                <w:sz w:val="18"/>
                <w:szCs w:val="18"/>
                <w:lang w:val="en-US"/>
              </w:rPr>
            </w:pPr>
            <w:r w:rsidRPr="007E20B9">
              <w:rPr>
                <w:sz w:val="18"/>
                <w:szCs w:val="18"/>
                <w:lang w:val="en-US"/>
              </w:rPr>
              <w:t>LIGHTING ANALYSIS</w:t>
            </w:r>
          </w:p>
        </w:tc>
        <w:tc>
          <w:tcPr>
            <w:tcW w:w="340" w:type="dxa"/>
            <w:vAlign w:val="center"/>
          </w:tcPr>
          <w:p w14:paraId="5ED92D1C" w14:textId="77777777" w:rsidR="00287617" w:rsidRPr="007E20B9" w:rsidRDefault="00287617" w:rsidP="00861AB8">
            <w:pPr>
              <w:pStyle w:val="ListeParagraf"/>
              <w:ind w:left="0"/>
              <w:jc w:val="center"/>
              <w:rPr>
                <w:sz w:val="18"/>
                <w:szCs w:val="18"/>
                <w:lang w:val="en-US"/>
              </w:rPr>
            </w:pPr>
          </w:p>
        </w:tc>
        <w:tc>
          <w:tcPr>
            <w:tcW w:w="2211" w:type="dxa"/>
            <w:vAlign w:val="center"/>
          </w:tcPr>
          <w:p w14:paraId="4CA469E1" w14:textId="31EC71B8" w:rsidR="00287617" w:rsidRPr="007E20B9" w:rsidRDefault="00861AB8" w:rsidP="00861AB8">
            <w:pPr>
              <w:pStyle w:val="ListeParagraf"/>
              <w:ind w:left="0"/>
              <w:jc w:val="center"/>
              <w:rPr>
                <w:sz w:val="18"/>
                <w:szCs w:val="18"/>
                <w:lang w:val="en-US"/>
              </w:rPr>
            </w:pPr>
            <w:r w:rsidRPr="007E20B9">
              <w:rPr>
                <w:sz w:val="18"/>
                <w:szCs w:val="18"/>
                <w:lang w:val="en-US"/>
              </w:rPr>
              <w:t>3D CONTROL AND PLANNING</w:t>
            </w:r>
          </w:p>
        </w:tc>
        <w:tc>
          <w:tcPr>
            <w:tcW w:w="340" w:type="dxa"/>
            <w:vAlign w:val="center"/>
          </w:tcPr>
          <w:p w14:paraId="5A7ECD5B" w14:textId="77777777" w:rsidR="00287617" w:rsidRPr="007E20B9" w:rsidRDefault="00287617" w:rsidP="00861AB8">
            <w:pPr>
              <w:pStyle w:val="ListeParagraf"/>
              <w:ind w:left="0"/>
              <w:jc w:val="center"/>
              <w:rPr>
                <w:sz w:val="18"/>
                <w:szCs w:val="18"/>
                <w:lang w:val="en-US"/>
              </w:rPr>
            </w:pPr>
          </w:p>
        </w:tc>
        <w:tc>
          <w:tcPr>
            <w:tcW w:w="2211" w:type="dxa"/>
            <w:vAlign w:val="center"/>
          </w:tcPr>
          <w:p w14:paraId="4D98F61F" w14:textId="5B4A7F45" w:rsidR="00287617" w:rsidRPr="007E20B9" w:rsidRDefault="00861AB8" w:rsidP="00861AB8">
            <w:pPr>
              <w:pStyle w:val="ListeParagraf"/>
              <w:ind w:left="0"/>
              <w:jc w:val="center"/>
              <w:rPr>
                <w:sz w:val="18"/>
                <w:szCs w:val="18"/>
                <w:lang w:val="en-US"/>
              </w:rPr>
            </w:pPr>
            <w:r w:rsidRPr="007E20B9">
              <w:rPr>
                <w:sz w:val="18"/>
                <w:szCs w:val="18"/>
                <w:lang w:val="en-US"/>
              </w:rPr>
              <w:t>DISASTER PLANNING</w:t>
            </w:r>
          </w:p>
        </w:tc>
      </w:tr>
      <w:tr w:rsidR="00287617" w:rsidRPr="007E20B9" w14:paraId="0345F5C0" w14:textId="77777777" w:rsidTr="00861AB8">
        <w:trPr>
          <w:trHeight w:val="397"/>
          <w:jc w:val="center"/>
        </w:trPr>
        <w:tc>
          <w:tcPr>
            <w:tcW w:w="340" w:type="dxa"/>
            <w:vAlign w:val="center"/>
          </w:tcPr>
          <w:p w14:paraId="376CA2B2" w14:textId="77777777" w:rsidR="00287617" w:rsidRPr="007E20B9" w:rsidRDefault="00287617" w:rsidP="00861AB8">
            <w:pPr>
              <w:pStyle w:val="ListeParagraf"/>
              <w:ind w:left="0"/>
              <w:jc w:val="center"/>
              <w:rPr>
                <w:sz w:val="18"/>
                <w:szCs w:val="18"/>
                <w:lang w:val="en-US"/>
              </w:rPr>
            </w:pPr>
          </w:p>
        </w:tc>
        <w:tc>
          <w:tcPr>
            <w:tcW w:w="2211" w:type="dxa"/>
            <w:vAlign w:val="center"/>
          </w:tcPr>
          <w:p w14:paraId="5DAA6AD7" w14:textId="77777777" w:rsidR="00287617" w:rsidRPr="007E20B9" w:rsidRDefault="00287617" w:rsidP="00861AB8">
            <w:pPr>
              <w:pStyle w:val="ListeParagraf"/>
              <w:ind w:left="0"/>
              <w:jc w:val="center"/>
              <w:rPr>
                <w:sz w:val="18"/>
                <w:szCs w:val="18"/>
                <w:lang w:val="en-US"/>
              </w:rPr>
            </w:pPr>
          </w:p>
        </w:tc>
        <w:tc>
          <w:tcPr>
            <w:tcW w:w="340" w:type="dxa"/>
            <w:vAlign w:val="center"/>
          </w:tcPr>
          <w:p w14:paraId="6DD1B4B0" w14:textId="77777777" w:rsidR="00287617" w:rsidRPr="007E20B9" w:rsidRDefault="00287617" w:rsidP="00861AB8">
            <w:pPr>
              <w:pStyle w:val="ListeParagraf"/>
              <w:ind w:left="0"/>
              <w:jc w:val="center"/>
              <w:rPr>
                <w:sz w:val="18"/>
                <w:szCs w:val="18"/>
                <w:lang w:val="en-US"/>
              </w:rPr>
            </w:pPr>
          </w:p>
        </w:tc>
        <w:tc>
          <w:tcPr>
            <w:tcW w:w="2211" w:type="dxa"/>
            <w:vAlign w:val="center"/>
          </w:tcPr>
          <w:p w14:paraId="210DA413" w14:textId="4955D5B2" w:rsidR="00287617" w:rsidRPr="007E20B9" w:rsidRDefault="00861AB8" w:rsidP="00861AB8">
            <w:pPr>
              <w:pStyle w:val="ListeParagraf"/>
              <w:ind w:left="0"/>
              <w:jc w:val="center"/>
              <w:rPr>
                <w:sz w:val="18"/>
                <w:szCs w:val="18"/>
                <w:lang w:val="en-US"/>
              </w:rPr>
            </w:pPr>
            <w:r w:rsidRPr="007E20B9">
              <w:rPr>
                <w:sz w:val="18"/>
                <w:szCs w:val="18"/>
                <w:lang w:val="en-US"/>
              </w:rPr>
              <w:t>ENERGY ANALYSIS</w:t>
            </w:r>
          </w:p>
        </w:tc>
        <w:tc>
          <w:tcPr>
            <w:tcW w:w="340" w:type="dxa"/>
            <w:vAlign w:val="center"/>
          </w:tcPr>
          <w:p w14:paraId="235C222E" w14:textId="77777777" w:rsidR="00287617" w:rsidRPr="007E20B9" w:rsidRDefault="00287617" w:rsidP="00861AB8">
            <w:pPr>
              <w:pStyle w:val="ListeParagraf"/>
              <w:ind w:left="0"/>
              <w:jc w:val="center"/>
              <w:rPr>
                <w:sz w:val="18"/>
                <w:szCs w:val="18"/>
                <w:lang w:val="en-US"/>
              </w:rPr>
            </w:pPr>
          </w:p>
        </w:tc>
        <w:tc>
          <w:tcPr>
            <w:tcW w:w="2211" w:type="dxa"/>
            <w:vAlign w:val="center"/>
          </w:tcPr>
          <w:p w14:paraId="2097F7CF" w14:textId="26090D22" w:rsidR="00287617" w:rsidRPr="007E20B9" w:rsidRDefault="00861AB8" w:rsidP="00861AB8">
            <w:pPr>
              <w:pStyle w:val="ListeParagraf"/>
              <w:ind w:left="0"/>
              <w:jc w:val="center"/>
              <w:rPr>
                <w:sz w:val="18"/>
                <w:szCs w:val="18"/>
                <w:lang w:val="en-US"/>
              </w:rPr>
            </w:pPr>
            <w:r w:rsidRPr="007E20B9">
              <w:rPr>
                <w:sz w:val="18"/>
                <w:szCs w:val="18"/>
                <w:lang w:val="en-US"/>
              </w:rPr>
              <w:t>RECORD MODELING</w:t>
            </w:r>
          </w:p>
        </w:tc>
        <w:tc>
          <w:tcPr>
            <w:tcW w:w="340" w:type="dxa"/>
            <w:vAlign w:val="center"/>
          </w:tcPr>
          <w:p w14:paraId="010A836A" w14:textId="77777777" w:rsidR="00287617" w:rsidRPr="007E20B9" w:rsidRDefault="00287617" w:rsidP="00861AB8">
            <w:pPr>
              <w:pStyle w:val="ListeParagraf"/>
              <w:ind w:left="0"/>
              <w:jc w:val="center"/>
              <w:rPr>
                <w:sz w:val="18"/>
                <w:szCs w:val="18"/>
                <w:lang w:val="en-US"/>
              </w:rPr>
            </w:pPr>
          </w:p>
        </w:tc>
        <w:tc>
          <w:tcPr>
            <w:tcW w:w="2211" w:type="dxa"/>
            <w:vAlign w:val="center"/>
          </w:tcPr>
          <w:p w14:paraId="0B602A5D" w14:textId="1E1E72AB" w:rsidR="00287617" w:rsidRPr="007E20B9" w:rsidRDefault="00861AB8" w:rsidP="00861AB8">
            <w:pPr>
              <w:pStyle w:val="ListeParagraf"/>
              <w:ind w:left="0"/>
              <w:jc w:val="center"/>
              <w:rPr>
                <w:sz w:val="18"/>
                <w:szCs w:val="18"/>
                <w:lang w:val="en-US"/>
              </w:rPr>
            </w:pPr>
            <w:r w:rsidRPr="007E20B9">
              <w:rPr>
                <w:sz w:val="18"/>
                <w:szCs w:val="18"/>
                <w:lang w:val="en-US"/>
              </w:rPr>
              <w:t>RECORD MODELING</w:t>
            </w:r>
          </w:p>
        </w:tc>
      </w:tr>
      <w:tr w:rsidR="00287617" w:rsidRPr="007E20B9" w14:paraId="41A0839D" w14:textId="77777777" w:rsidTr="00861AB8">
        <w:trPr>
          <w:trHeight w:val="397"/>
          <w:jc w:val="center"/>
        </w:trPr>
        <w:tc>
          <w:tcPr>
            <w:tcW w:w="340" w:type="dxa"/>
            <w:vAlign w:val="center"/>
          </w:tcPr>
          <w:p w14:paraId="1D472E58" w14:textId="77777777" w:rsidR="00287617" w:rsidRPr="007E20B9" w:rsidRDefault="00287617" w:rsidP="00861AB8">
            <w:pPr>
              <w:pStyle w:val="ListeParagraf"/>
              <w:ind w:left="0"/>
              <w:jc w:val="center"/>
              <w:rPr>
                <w:sz w:val="18"/>
                <w:szCs w:val="18"/>
                <w:lang w:val="en-US"/>
              </w:rPr>
            </w:pPr>
          </w:p>
        </w:tc>
        <w:tc>
          <w:tcPr>
            <w:tcW w:w="2211" w:type="dxa"/>
            <w:vAlign w:val="center"/>
          </w:tcPr>
          <w:p w14:paraId="4EC9B7CA" w14:textId="77777777" w:rsidR="00287617" w:rsidRPr="007E20B9" w:rsidRDefault="00287617" w:rsidP="00861AB8">
            <w:pPr>
              <w:pStyle w:val="ListeParagraf"/>
              <w:ind w:left="0"/>
              <w:jc w:val="center"/>
              <w:rPr>
                <w:sz w:val="18"/>
                <w:szCs w:val="18"/>
                <w:lang w:val="en-US"/>
              </w:rPr>
            </w:pPr>
          </w:p>
        </w:tc>
        <w:tc>
          <w:tcPr>
            <w:tcW w:w="340" w:type="dxa"/>
            <w:vAlign w:val="center"/>
          </w:tcPr>
          <w:p w14:paraId="2B9CA7B6" w14:textId="77777777" w:rsidR="00287617" w:rsidRPr="007E20B9" w:rsidRDefault="00287617" w:rsidP="00861AB8">
            <w:pPr>
              <w:pStyle w:val="ListeParagraf"/>
              <w:ind w:left="0"/>
              <w:jc w:val="center"/>
              <w:rPr>
                <w:sz w:val="18"/>
                <w:szCs w:val="18"/>
                <w:lang w:val="en-US"/>
              </w:rPr>
            </w:pPr>
          </w:p>
        </w:tc>
        <w:tc>
          <w:tcPr>
            <w:tcW w:w="2211" w:type="dxa"/>
            <w:vAlign w:val="center"/>
          </w:tcPr>
          <w:p w14:paraId="33DAB71A" w14:textId="48E73F03" w:rsidR="00287617" w:rsidRPr="007E20B9" w:rsidRDefault="00861AB8" w:rsidP="00861AB8">
            <w:pPr>
              <w:pStyle w:val="ListeParagraf"/>
              <w:ind w:left="0"/>
              <w:jc w:val="center"/>
              <w:rPr>
                <w:sz w:val="18"/>
                <w:szCs w:val="18"/>
                <w:lang w:val="en-US"/>
              </w:rPr>
            </w:pPr>
            <w:r w:rsidRPr="007E20B9">
              <w:rPr>
                <w:sz w:val="18"/>
                <w:szCs w:val="18"/>
                <w:lang w:val="en-US"/>
              </w:rPr>
              <w:t>MECHANICAL ANALYSIS</w:t>
            </w:r>
          </w:p>
        </w:tc>
        <w:tc>
          <w:tcPr>
            <w:tcW w:w="340" w:type="dxa"/>
            <w:vAlign w:val="center"/>
          </w:tcPr>
          <w:p w14:paraId="68AF2CF2" w14:textId="77777777" w:rsidR="00287617" w:rsidRPr="007E20B9" w:rsidRDefault="00287617" w:rsidP="00861AB8">
            <w:pPr>
              <w:pStyle w:val="ListeParagraf"/>
              <w:ind w:left="0"/>
              <w:jc w:val="center"/>
              <w:rPr>
                <w:sz w:val="18"/>
                <w:szCs w:val="18"/>
                <w:lang w:val="en-US"/>
              </w:rPr>
            </w:pPr>
          </w:p>
        </w:tc>
        <w:tc>
          <w:tcPr>
            <w:tcW w:w="2211" w:type="dxa"/>
            <w:vAlign w:val="center"/>
          </w:tcPr>
          <w:p w14:paraId="235C2B37" w14:textId="77777777" w:rsidR="00287617" w:rsidRPr="007E20B9" w:rsidRDefault="00287617" w:rsidP="00861AB8">
            <w:pPr>
              <w:pStyle w:val="ListeParagraf"/>
              <w:ind w:left="0"/>
              <w:jc w:val="center"/>
              <w:rPr>
                <w:sz w:val="18"/>
                <w:szCs w:val="18"/>
                <w:lang w:val="en-US"/>
              </w:rPr>
            </w:pPr>
          </w:p>
        </w:tc>
        <w:tc>
          <w:tcPr>
            <w:tcW w:w="340" w:type="dxa"/>
            <w:vAlign w:val="center"/>
          </w:tcPr>
          <w:p w14:paraId="21F294A8" w14:textId="77777777" w:rsidR="00287617" w:rsidRPr="007E20B9" w:rsidRDefault="00287617" w:rsidP="00861AB8">
            <w:pPr>
              <w:pStyle w:val="ListeParagraf"/>
              <w:ind w:left="0"/>
              <w:jc w:val="center"/>
              <w:rPr>
                <w:sz w:val="18"/>
                <w:szCs w:val="18"/>
                <w:lang w:val="en-US"/>
              </w:rPr>
            </w:pPr>
          </w:p>
        </w:tc>
        <w:tc>
          <w:tcPr>
            <w:tcW w:w="2211" w:type="dxa"/>
            <w:vAlign w:val="center"/>
          </w:tcPr>
          <w:p w14:paraId="723DA2EE" w14:textId="77777777" w:rsidR="00287617" w:rsidRPr="007E20B9" w:rsidRDefault="00287617" w:rsidP="00861AB8">
            <w:pPr>
              <w:pStyle w:val="ListeParagraf"/>
              <w:ind w:left="0"/>
              <w:jc w:val="center"/>
              <w:rPr>
                <w:sz w:val="18"/>
                <w:szCs w:val="18"/>
                <w:lang w:val="en-US"/>
              </w:rPr>
            </w:pPr>
          </w:p>
        </w:tc>
      </w:tr>
      <w:tr w:rsidR="00287617" w:rsidRPr="007E20B9" w14:paraId="2AFCB034" w14:textId="77777777" w:rsidTr="00861AB8">
        <w:trPr>
          <w:trHeight w:val="397"/>
          <w:jc w:val="center"/>
        </w:trPr>
        <w:tc>
          <w:tcPr>
            <w:tcW w:w="340" w:type="dxa"/>
            <w:vAlign w:val="center"/>
          </w:tcPr>
          <w:p w14:paraId="23E40DA3" w14:textId="77777777" w:rsidR="00287617" w:rsidRPr="007E20B9" w:rsidRDefault="00287617" w:rsidP="00861AB8">
            <w:pPr>
              <w:pStyle w:val="ListeParagraf"/>
              <w:ind w:left="0"/>
              <w:jc w:val="center"/>
              <w:rPr>
                <w:sz w:val="18"/>
                <w:szCs w:val="18"/>
                <w:lang w:val="en-US"/>
              </w:rPr>
            </w:pPr>
          </w:p>
        </w:tc>
        <w:tc>
          <w:tcPr>
            <w:tcW w:w="2211" w:type="dxa"/>
            <w:vAlign w:val="center"/>
          </w:tcPr>
          <w:p w14:paraId="7EEBDB30" w14:textId="77777777" w:rsidR="00287617" w:rsidRPr="007E20B9" w:rsidRDefault="00287617" w:rsidP="00861AB8">
            <w:pPr>
              <w:pStyle w:val="ListeParagraf"/>
              <w:ind w:left="0"/>
              <w:jc w:val="center"/>
              <w:rPr>
                <w:sz w:val="18"/>
                <w:szCs w:val="18"/>
                <w:lang w:val="en-US"/>
              </w:rPr>
            </w:pPr>
          </w:p>
        </w:tc>
        <w:tc>
          <w:tcPr>
            <w:tcW w:w="340" w:type="dxa"/>
            <w:vAlign w:val="center"/>
          </w:tcPr>
          <w:p w14:paraId="3944AA63" w14:textId="77777777" w:rsidR="00287617" w:rsidRPr="007E20B9" w:rsidRDefault="00287617" w:rsidP="00861AB8">
            <w:pPr>
              <w:pStyle w:val="ListeParagraf"/>
              <w:ind w:left="0"/>
              <w:jc w:val="center"/>
              <w:rPr>
                <w:sz w:val="18"/>
                <w:szCs w:val="18"/>
                <w:lang w:val="en-US"/>
              </w:rPr>
            </w:pPr>
          </w:p>
        </w:tc>
        <w:tc>
          <w:tcPr>
            <w:tcW w:w="2211" w:type="dxa"/>
            <w:vAlign w:val="center"/>
          </w:tcPr>
          <w:p w14:paraId="1A496BD0" w14:textId="52EF3374" w:rsidR="00287617" w:rsidRPr="007E20B9" w:rsidRDefault="00861AB8" w:rsidP="00861AB8">
            <w:pPr>
              <w:pStyle w:val="ListeParagraf"/>
              <w:ind w:left="0"/>
              <w:jc w:val="center"/>
              <w:rPr>
                <w:sz w:val="18"/>
                <w:szCs w:val="18"/>
                <w:lang w:val="en-US"/>
              </w:rPr>
            </w:pPr>
            <w:r w:rsidRPr="007E20B9">
              <w:rPr>
                <w:sz w:val="18"/>
                <w:szCs w:val="18"/>
                <w:lang w:val="en-US"/>
              </w:rPr>
              <w:t>OTHER ENG. ANALYSIS</w:t>
            </w:r>
          </w:p>
        </w:tc>
        <w:tc>
          <w:tcPr>
            <w:tcW w:w="340" w:type="dxa"/>
            <w:vAlign w:val="center"/>
          </w:tcPr>
          <w:p w14:paraId="0DB9C7DB" w14:textId="77777777" w:rsidR="00287617" w:rsidRPr="007E20B9" w:rsidRDefault="00287617" w:rsidP="00861AB8">
            <w:pPr>
              <w:pStyle w:val="ListeParagraf"/>
              <w:ind w:left="0"/>
              <w:jc w:val="center"/>
              <w:rPr>
                <w:sz w:val="18"/>
                <w:szCs w:val="18"/>
                <w:lang w:val="en-US"/>
              </w:rPr>
            </w:pPr>
          </w:p>
        </w:tc>
        <w:tc>
          <w:tcPr>
            <w:tcW w:w="2211" w:type="dxa"/>
            <w:vAlign w:val="center"/>
          </w:tcPr>
          <w:p w14:paraId="2B34E65D" w14:textId="77777777" w:rsidR="00287617" w:rsidRPr="007E20B9" w:rsidRDefault="00287617" w:rsidP="00861AB8">
            <w:pPr>
              <w:pStyle w:val="ListeParagraf"/>
              <w:ind w:left="0"/>
              <w:jc w:val="center"/>
              <w:rPr>
                <w:sz w:val="18"/>
                <w:szCs w:val="18"/>
                <w:lang w:val="en-US"/>
              </w:rPr>
            </w:pPr>
          </w:p>
        </w:tc>
        <w:tc>
          <w:tcPr>
            <w:tcW w:w="340" w:type="dxa"/>
            <w:vAlign w:val="center"/>
          </w:tcPr>
          <w:p w14:paraId="27765467" w14:textId="77777777" w:rsidR="00287617" w:rsidRPr="007E20B9" w:rsidRDefault="00287617" w:rsidP="00861AB8">
            <w:pPr>
              <w:pStyle w:val="ListeParagraf"/>
              <w:ind w:left="0"/>
              <w:jc w:val="center"/>
              <w:rPr>
                <w:sz w:val="18"/>
                <w:szCs w:val="18"/>
                <w:lang w:val="en-US"/>
              </w:rPr>
            </w:pPr>
          </w:p>
        </w:tc>
        <w:tc>
          <w:tcPr>
            <w:tcW w:w="2211" w:type="dxa"/>
            <w:vAlign w:val="center"/>
          </w:tcPr>
          <w:p w14:paraId="0190CC5D" w14:textId="77777777" w:rsidR="00287617" w:rsidRPr="007E20B9" w:rsidRDefault="00287617" w:rsidP="00861AB8">
            <w:pPr>
              <w:pStyle w:val="ListeParagraf"/>
              <w:ind w:left="0"/>
              <w:jc w:val="center"/>
              <w:rPr>
                <w:sz w:val="18"/>
                <w:szCs w:val="18"/>
                <w:lang w:val="en-US"/>
              </w:rPr>
            </w:pPr>
          </w:p>
        </w:tc>
      </w:tr>
      <w:tr w:rsidR="00287617" w:rsidRPr="007E20B9" w14:paraId="14AED080" w14:textId="77777777" w:rsidTr="00861AB8">
        <w:trPr>
          <w:trHeight w:val="397"/>
          <w:jc w:val="center"/>
        </w:trPr>
        <w:tc>
          <w:tcPr>
            <w:tcW w:w="340" w:type="dxa"/>
            <w:vAlign w:val="center"/>
          </w:tcPr>
          <w:p w14:paraId="792A5521" w14:textId="77777777" w:rsidR="00287617" w:rsidRPr="007E20B9" w:rsidRDefault="00287617" w:rsidP="00861AB8">
            <w:pPr>
              <w:pStyle w:val="ListeParagraf"/>
              <w:ind w:left="0"/>
              <w:jc w:val="center"/>
              <w:rPr>
                <w:sz w:val="18"/>
                <w:szCs w:val="18"/>
                <w:lang w:val="en-US"/>
              </w:rPr>
            </w:pPr>
          </w:p>
        </w:tc>
        <w:tc>
          <w:tcPr>
            <w:tcW w:w="2211" w:type="dxa"/>
            <w:vAlign w:val="center"/>
          </w:tcPr>
          <w:p w14:paraId="6810CDB8" w14:textId="77777777" w:rsidR="00287617" w:rsidRPr="007E20B9" w:rsidRDefault="00287617" w:rsidP="00861AB8">
            <w:pPr>
              <w:pStyle w:val="ListeParagraf"/>
              <w:ind w:left="0"/>
              <w:jc w:val="center"/>
              <w:rPr>
                <w:sz w:val="18"/>
                <w:szCs w:val="18"/>
                <w:lang w:val="en-US"/>
              </w:rPr>
            </w:pPr>
          </w:p>
        </w:tc>
        <w:tc>
          <w:tcPr>
            <w:tcW w:w="340" w:type="dxa"/>
            <w:vAlign w:val="center"/>
          </w:tcPr>
          <w:p w14:paraId="67B0FA10" w14:textId="77777777" w:rsidR="00287617" w:rsidRPr="007E20B9" w:rsidRDefault="00287617" w:rsidP="00861AB8">
            <w:pPr>
              <w:pStyle w:val="ListeParagraf"/>
              <w:ind w:left="0"/>
              <w:jc w:val="center"/>
              <w:rPr>
                <w:sz w:val="18"/>
                <w:szCs w:val="18"/>
                <w:lang w:val="en-US"/>
              </w:rPr>
            </w:pPr>
          </w:p>
        </w:tc>
        <w:tc>
          <w:tcPr>
            <w:tcW w:w="2211" w:type="dxa"/>
            <w:vAlign w:val="center"/>
          </w:tcPr>
          <w:p w14:paraId="0B761913" w14:textId="5D0AE954" w:rsidR="00287617" w:rsidRPr="007E20B9" w:rsidRDefault="00861AB8" w:rsidP="00861AB8">
            <w:pPr>
              <w:pStyle w:val="ListeParagraf"/>
              <w:ind w:left="0"/>
              <w:jc w:val="center"/>
              <w:rPr>
                <w:sz w:val="18"/>
                <w:szCs w:val="18"/>
                <w:lang w:val="en-US"/>
              </w:rPr>
            </w:pPr>
            <w:r w:rsidRPr="007E20B9">
              <w:rPr>
                <w:sz w:val="18"/>
                <w:szCs w:val="18"/>
                <w:lang w:val="en-US"/>
              </w:rPr>
              <w:t>SUSTAINABLITY (LEED) EVALUATION</w:t>
            </w:r>
          </w:p>
        </w:tc>
        <w:tc>
          <w:tcPr>
            <w:tcW w:w="340" w:type="dxa"/>
            <w:vAlign w:val="center"/>
          </w:tcPr>
          <w:p w14:paraId="4CAC9889" w14:textId="77777777" w:rsidR="00287617" w:rsidRPr="007E20B9" w:rsidRDefault="00287617" w:rsidP="00861AB8">
            <w:pPr>
              <w:pStyle w:val="ListeParagraf"/>
              <w:ind w:left="0"/>
              <w:jc w:val="center"/>
              <w:rPr>
                <w:sz w:val="18"/>
                <w:szCs w:val="18"/>
                <w:lang w:val="en-US"/>
              </w:rPr>
            </w:pPr>
          </w:p>
        </w:tc>
        <w:tc>
          <w:tcPr>
            <w:tcW w:w="2211" w:type="dxa"/>
            <w:vAlign w:val="center"/>
          </w:tcPr>
          <w:p w14:paraId="1464A72C" w14:textId="77777777" w:rsidR="00287617" w:rsidRPr="007E20B9" w:rsidRDefault="00287617" w:rsidP="00861AB8">
            <w:pPr>
              <w:pStyle w:val="ListeParagraf"/>
              <w:ind w:left="0"/>
              <w:jc w:val="center"/>
              <w:rPr>
                <w:sz w:val="18"/>
                <w:szCs w:val="18"/>
                <w:lang w:val="en-US"/>
              </w:rPr>
            </w:pPr>
          </w:p>
        </w:tc>
        <w:tc>
          <w:tcPr>
            <w:tcW w:w="340" w:type="dxa"/>
            <w:vAlign w:val="center"/>
          </w:tcPr>
          <w:p w14:paraId="746E0FEF" w14:textId="77777777" w:rsidR="00287617" w:rsidRPr="007E20B9" w:rsidRDefault="00287617" w:rsidP="00861AB8">
            <w:pPr>
              <w:pStyle w:val="ListeParagraf"/>
              <w:ind w:left="0"/>
              <w:jc w:val="center"/>
              <w:rPr>
                <w:sz w:val="18"/>
                <w:szCs w:val="18"/>
                <w:lang w:val="en-US"/>
              </w:rPr>
            </w:pPr>
          </w:p>
        </w:tc>
        <w:tc>
          <w:tcPr>
            <w:tcW w:w="2211" w:type="dxa"/>
            <w:vAlign w:val="center"/>
          </w:tcPr>
          <w:p w14:paraId="3D663292" w14:textId="77777777" w:rsidR="00287617" w:rsidRPr="007E20B9" w:rsidRDefault="00287617" w:rsidP="00861AB8">
            <w:pPr>
              <w:pStyle w:val="ListeParagraf"/>
              <w:ind w:left="0"/>
              <w:jc w:val="center"/>
              <w:rPr>
                <w:sz w:val="18"/>
                <w:szCs w:val="18"/>
                <w:lang w:val="en-US"/>
              </w:rPr>
            </w:pPr>
          </w:p>
        </w:tc>
      </w:tr>
      <w:tr w:rsidR="00287617" w:rsidRPr="007E20B9" w14:paraId="03D7B817" w14:textId="77777777" w:rsidTr="00861AB8">
        <w:trPr>
          <w:trHeight w:val="397"/>
          <w:jc w:val="center"/>
        </w:trPr>
        <w:tc>
          <w:tcPr>
            <w:tcW w:w="340" w:type="dxa"/>
            <w:vAlign w:val="center"/>
          </w:tcPr>
          <w:p w14:paraId="6D93AFFD" w14:textId="77777777" w:rsidR="00287617" w:rsidRPr="007E20B9" w:rsidRDefault="00287617" w:rsidP="00861AB8">
            <w:pPr>
              <w:pStyle w:val="ListeParagraf"/>
              <w:ind w:left="0"/>
              <w:jc w:val="center"/>
              <w:rPr>
                <w:sz w:val="18"/>
                <w:szCs w:val="18"/>
                <w:lang w:val="en-US"/>
              </w:rPr>
            </w:pPr>
          </w:p>
        </w:tc>
        <w:tc>
          <w:tcPr>
            <w:tcW w:w="2211" w:type="dxa"/>
            <w:vAlign w:val="center"/>
          </w:tcPr>
          <w:p w14:paraId="55D36668" w14:textId="77777777" w:rsidR="00287617" w:rsidRPr="007E20B9" w:rsidRDefault="00287617" w:rsidP="00861AB8">
            <w:pPr>
              <w:pStyle w:val="ListeParagraf"/>
              <w:ind w:left="0"/>
              <w:jc w:val="center"/>
              <w:rPr>
                <w:sz w:val="18"/>
                <w:szCs w:val="18"/>
                <w:lang w:val="en-US"/>
              </w:rPr>
            </w:pPr>
          </w:p>
        </w:tc>
        <w:tc>
          <w:tcPr>
            <w:tcW w:w="340" w:type="dxa"/>
            <w:vAlign w:val="center"/>
          </w:tcPr>
          <w:p w14:paraId="2A0C9A65" w14:textId="77777777" w:rsidR="00287617" w:rsidRPr="007E20B9" w:rsidRDefault="00287617" w:rsidP="00861AB8">
            <w:pPr>
              <w:pStyle w:val="ListeParagraf"/>
              <w:ind w:left="0"/>
              <w:jc w:val="center"/>
              <w:rPr>
                <w:sz w:val="18"/>
                <w:szCs w:val="18"/>
                <w:lang w:val="en-US"/>
              </w:rPr>
            </w:pPr>
          </w:p>
        </w:tc>
        <w:tc>
          <w:tcPr>
            <w:tcW w:w="2211" w:type="dxa"/>
            <w:vAlign w:val="center"/>
          </w:tcPr>
          <w:p w14:paraId="408BDCC6" w14:textId="69734DF7" w:rsidR="00287617" w:rsidRPr="007E20B9" w:rsidRDefault="00861AB8" w:rsidP="00861AB8">
            <w:pPr>
              <w:pStyle w:val="ListeParagraf"/>
              <w:ind w:left="0"/>
              <w:jc w:val="center"/>
              <w:rPr>
                <w:sz w:val="18"/>
                <w:szCs w:val="18"/>
                <w:lang w:val="en-US"/>
              </w:rPr>
            </w:pPr>
            <w:r w:rsidRPr="007E20B9">
              <w:rPr>
                <w:sz w:val="18"/>
                <w:szCs w:val="18"/>
                <w:lang w:val="en-US"/>
              </w:rPr>
              <w:t>CODE VALIDATION</w:t>
            </w:r>
          </w:p>
        </w:tc>
        <w:tc>
          <w:tcPr>
            <w:tcW w:w="340" w:type="dxa"/>
            <w:vAlign w:val="center"/>
          </w:tcPr>
          <w:p w14:paraId="50A167BA" w14:textId="77777777" w:rsidR="00287617" w:rsidRPr="007E20B9" w:rsidRDefault="00287617" w:rsidP="00861AB8">
            <w:pPr>
              <w:pStyle w:val="ListeParagraf"/>
              <w:ind w:left="0"/>
              <w:jc w:val="center"/>
              <w:rPr>
                <w:sz w:val="18"/>
                <w:szCs w:val="18"/>
                <w:lang w:val="en-US"/>
              </w:rPr>
            </w:pPr>
          </w:p>
        </w:tc>
        <w:tc>
          <w:tcPr>
            <w:tcW w:w="2211" w:type="dxa"/>
            <w:vAlign w:val="center"/>
          </w:tcPr>
          <w:p w14:paraId="5B153591" w14:textId="77777777" w:rsidR="00287617" w:rsidRPr="007E20B9" w:rsidRDefault="00287617" w:rsidP="00861AB8">
            <w:pPr>
              <w:pStyle w:val="ListeParagraf"/>
              <w:ind w:left="0"/>
              <w:jc w:val="center"/>
              <w:rPr>
                <w:sz w:val="18"/>
                <w:szCs w:val="18"/>
                <w:lang w:val="en-US"/>
              </w:rPr>
            </w:pPr>
          </w:p>
        </w:tc>
        <w:tc>
          <w:tcPr>
            <w:tcW w:w="340" w:type="dxa"/>
            <w:vAlign w:val="center"/>
          </w:tcPr>
          <w:p w14:paraId="57B4E433" w14:textId="77777777" w:rsidR="00287617" w:rsidRPr="007E20B9" w:rsidRDefault="00287617" w:rsidP="00861AB8">
            <w:pPr>
              <w:pStyle w:val="ListeParagraf"/>
              <w:ind w:left="0"/>
              <w:jc w:val="center"/>
              <w:rPr>
                <w:sz w:val="18"/>
                <w:szCs w:val="18"/>
                <w:lang w:val="en-US"/>
              </w:rPr>
            </w:pPr>
          </w:p>
        </w:tc>
        <w:tc>
          <w:tcPr>
            <w:tcW w:w="2211" w:type="dxa"/>
            <w:vAlign w:val="center"/>
          </w:tcPr>
          <w:p w14:paraId="51A36147" w14:textId="77777777" w:rsidR="00287617" w:rsidRPr="007E20B9" w:rsidRDefault="00287617" w:rsidP="00861AB8">
            <w:pPr>
              <w:pStyle w:val="ListeParagraf"/>
              <w:ind w:left="0"/>
              <w:jc w:val="center"/>
              <w:rPr>
                <w:sz w:val="18"/>
                <w:szCs w:val="18"/>
                <w:lang w:val="en-US"/>
              </w:rPr>
            </w:pPr>
          </w:p>
        </w:tc>
      </w:tr>
      <w:tr w:rsidR="00287617" w:rsidRPr="007E20B9" w14:paraId="2C1EFC96" w14:textId="77777777" w:rsidTr="00861AB8">
        <w:trPr>
          <w:trHeight w:val="397"/>
          <w:jc w:val="center"/>
        </w:trPr>
        <w:tc>
          <w:tcPr>
            <w:tcW w:w="340" w:type="dxa"/>
            <w:vAlign w:val="center"/>
          </w:tcPr>
          <w:p w14:paraId="05927948" w14:textId="01ABA872" w:rsidR="00287617" w:rsidRPr="007E20B9" w:rsidRDefault="00287617" w:rsidP="00861AB8">
            <w:pPr>
              <w:pStyle w:val="ListeParagraf"/>
              <w:ind w:left="0"/>
              <w:jc w:val="center"/>
              <w:rPr>
                <w:sz w:val="18"/>
                <w:szCs w:val="18"/>
                <w:lang w:val="en-US"/>
              </w:rPr>
            </w:pPr>
          </w:p>
        </w:tc>
        <w:tc>
          <w:tcPr>
            <w:tcW w:w="2211" w:type="dxa"/>
            <w:vAlign w:val="center"/>
          </w:tcPr>
          <w:p w14:paraId="2E5A21B1" w14:textId="77777777" w:rsidR="00287617" w:rsidRPr="007E20B9" w:rsidRDefault="00287617" w:rsidP="00861AB8">
            <w:pPr>
              <w:jc w:val="center"/>
              <w:rPr>
                <w:sz w:val="18"/>
                <w:szCs w:val="18"/>
                <w:lang w:val="en-US"/>
              </w:rPr>
            </w:pPr>
            <w:r w:rsidRPr="007E20B9">
              <w:rPr>
                <w:sz w:val="18"/>
                <w:szCs w:val="18"/>
                <w:lang w:val="en-US"/>
              </w:rPr>
              <w:t>PHASE PLANNING</w:t>
            </w:r>
          </w:p>
          <w:p w14:paraId="5F4372A1" w14:textId="52CB405E" w:rsidR="00287617" w:rsidRPr="007E20B9" w:rsidRDefault="00287617" w:rsidP="00861AB8">
            <w:pPr>
              <w:pStyle w:val="ListeParagraf"/>
              <w:ind w:left="0"/>
              <w:jc w:val="center"/>
              <w:rPr>
                <w:sz w:val="18"/>
                <w:szCs w:val="18"/>
                <w:lang w:val="en-US"/>
              </w:rPr>
            </w:pPr>
            <w:r w:rsidRPr="007E20B9">
              <w:rPr>
                <w:sz w:val="18"/>
                <w:szCs w:val="18"/>
                <w:lang w:val="en-US"/>
              </w:rPr>
              <w:t>(4D MODELING)</w:t>
            </w:r>
          </w:p>
        </w:tc>
        <w:tc>
          <w:tcPr>
            <w:tcW w:w="340" w:type="dxa"/>
            <w:vAlign w:val="center"/>
          </w:tcPr>
          <w:p w14:paraId="39918286" w14:textId="2CCE4EA4" w:rsidR="00287617" w:rsidRPr="007E20B9" w:rsidRDefault="007D06D0" w:rsidP="00861AB8">
            <w:pPr>
              <w:pStyle w:val="ListeParagraf"/>
              <w:ind w:left="0"/>
              <w:jc w:val="center"/>
              <w:rPr>
                <w:sz w:val="18"/>
                <w:szCs w:val="18"/>
                <w:lang w:val="en-US"/>
              </w:rPr>
            </w:pPr>
            <w:r>
              <w:rPr>
                <w:sz w:val="18"/>
                <w:szCs w:val="18"/>
                <w:lang w:val="en-US"/>
              </w:rPr>
              <w:t>X</w:t>
            </w:r>
          </w:p>
        </w:tc>
        <w:tc>
          <w:tcPr>
            <w:tcW w:w="2211" w:type="dxa"/>
            <w:vAlign w:val="center"/>
          </w:tcPr>
          <w:p w14:paraId="2C4D2979" w14:textId="77777777" w:rsidR="00861AB8" w:rsidRPr="007E20B9" w:rsidRDefault="00861AB8" w:rsidP="00861AB8">
            <w:pPr>
              <w:jc w:val="center"/>
              <w:rPr>
                <w:sz w:val="18"/>
                <w:szCs w:val="18"/>
                <w:lang w:val="en-US"/>
              </w:rPr>
            </w:pPr>
            <w:r w:rsidRPr="007E20B9">
              <w:rPr>
                <w:sz w:val="18"/>
                <w:szCs w:val="18"/>
                <w:lang w:val="en-US"/>
              </w:rPr>
              <w:t>PHASE PLANNING</w:t>
            </w:r>
          </w:p>
          <w:p w14:paraId="1E492812" w14:textId="273CDA6E" w:rsidR="00287617" w:rsidRPr="007E20B9" w:rsidRDefault="00861AB8" w:rsidP="00861AB8">
            <w:pPr>
              <w:pStyle w:val="ListeParagraf"/>
              <w:ind w:left="0"/>
              <w:jc w:val="center"/>
              <w:rPr>
                <w:sz w:val="18"/>
                <w:szCs w:val="18"/>
                <w:lang w:val="en-US"/>
              </w:rPr>
            </w:pPr>
            <w:r w:rsidRPr="007E20B9">
              <w:rPr>
                <w:sz w:val="18"/>
                <w:szCs w:val="18"/>
                <w:lang w:val="en-US"/>
              </w:rPr>
              <w:t>(4D MODELING)</w:t>
            </w:r>
          </w:p>
        </w:tc>
        <w:tc>
          <w:tcPr>
            <w:tcW w:w="340" w:type="dxa"/>
            <w:vAlign w:val="center"/>
          </w:tcPr>
          <w:p w14:paraId="779308C3" w14:textId="77777777" w:rsidR="00287617" w:rsidRPr="007E20B9" w:rsidRDefault="00287617" w:rsidP="00861AB8">
            <w:pPr>
              <w:pStyle w:val="ListeParagraf"/>
              <w:ind w:left="0"/>
              <w:jc w:val="center"/>
              <w:rPr>
                <w:sz w:val="18"/>
                <w:szCs w:val="18"/>
                <w:lang w:val="en-US"/>
              </w:rPr>
            </w:pPr>
          </w:p>
        </w:tc>
        <w:tc>
          <w:tcPr>
            <w:tcW w:w="2211" w:type="dxa"/>
            <w:vAlign w:val="center"/>
          </w:tcPr>
          <w:p w14:paraId="64946EC6" w14:textId="77777777" w:rsidR="00861AB8" w:rsidRPr="007E20B9" w:rsidRDefault="00861AB8" w:rsidP="00861AB8">
            <w:pPr>
              <w:jc w:val="center"/>
              <w:rPr>
                <w:sz w:val="18"/>
                <w:szCs w:val="18"/>
                <w:lang w:val="en-US"/>
              </w:rPr>
            </w:pPr>
            <w:r w:rsidRPr="007E20B9">
              <w:rPr>
                <w:sz w:val="18"/>
                <w:szCs w:val="18"/>
                <w:lang w:val="en-US"/>
              </w:rPr>
              <w:t>PHASE PLANNING</w:t>
            </w:r>
          </w:p>
          <w:p w14:paraId="5EC412F4" w14:textId="2D6A8057" w:rsidR="00287617" w:rsidRPr="007E20B9" w:rsidRDefault="00861AB8" w:rsidP="00861AB8">
            <w:pPr>
              <w:pStyle w:val="ListeParagraf"/>
              <w:ind w:left="0"/>
              <w:jc w:val="center"/>
              <w:rPr>
                <w:sz w:val="18"/>
                <w:szCs w:val="18"/>
                <w:lang w:val="en-US"/>
              </w:rPr>
            </w:pPr>
            <w:r w:rsidRPr="007E20B9">
              <w:rPr>
                <w:sz w:val="18"/>
                <w:szCs w:val="18"/>
                <w:lang w:val="en-US"/>
              </w:rPr>
              <w:t>(4D MODELING)</w:t>
            </w:r>
          </w:p>
        </w:tc>
        <w:tc>
          <w:tcPr>
            <w:tcW w:w="340" w:type="dxa"/>
            <w:vAlign w:val="center"/>
          </w:tcPr>
          <w:p w14:paraId="23180D0F" w14:textId="77777777" w:rsidR="00287617" w:rsidRPr="007E20B9" w:rsidRDefault="00287617" w:rsidP="00861AB8">
            <w:pPr>
              <w:pStyle w:val="ListeParagraf"/>
              <w:ind w:left="0"/>
              <w:jc w:val="center"/>
              <w:rPr>
                <w:sz w:val="18"/>
                <w:szCs w:val="18"/>
                <w:lang w:val="en-US"/>
              </w:rPr>
            </w:pPr>
          </w:p>
        </w:tc>
        <w:tc>
          <w:tcPr>
            <w:tcW w:w="2211" w:type="dxa"/>
            <w:vAlign w:val="center"/>
          </w:tcPr>
          <w:p w14:paraId="69CA5E59" w14:textId="77777777" w:rsidR="00861AB8" w:rsidRPr="007E20B9" w:rsidRDefault="00861AB8" w:rsidP="00861AB8">
            <w:pPr>
              <w:jc w:val="center"/>
              <w:rPr>
                <w:sz w:val="18"/>
                <w:szCs w:val="18"/>
                <w:lang w:val="en-US"/>
              </w:rPr>
            </w:pPr>
            <w:r w:rsidRPr="007E20B9">
              <w:rPr>
                <w:sz w:val="18"/>
                <w:szCs w:val="18"/>
                <w:lang w:val="en-US"/>
              </w:rPr>
              <w:t>PHASE PLANNING</w:t>
            </w:r>
          </w:p>
          <w:p w14:paraId="6CB9B9EF" w14:textId="139266E2" w:rsidR="00287617" w:rsidRPr="007E20B9" w:rsidRDefault="00861AB8" w:rsidP="00861AB8">
            <w:pPr>
              <w:pStyle w:val="ListeParagraf"/>
              <w:ind w:left="0"/>
              <w:jc w:val="center"/>
              <w:rPr>
                <w:sz w:val="18"/>
                <w:szCs w:val="18"/>
                <w:lang w:val="en-US"/>
              </w:rPr>
            </w:pPr>
            <w:r w:rsidRPr="007E20B9">
              <w:rPr>
                <w:sz w:val="18"/>
                <w:szCs w:val="18"/>
                <w:lang w:val="en-US"/>
              </w:rPr>
              <w:t>(4D MODELING)</w:t>
            </w:r>
          </w:p>
        </w:tc>
      </w:tr>
      <w:tr w:rsidR="00861AB8" w:rsidRPr="007E20B9" w14:paraId="07383AE1" w14:textId="77777777" w:rsidTr="00861AB8">
        <w:trPr>
          <w:trHeight w:val="397"/>
          <w:jc w:val="center"/>
        </w:trPr>
        <w:tc>
          <w:tcPr>
            <w:tcW w:w="340" w:type="dxa"/>
            <w:vAlign w:val="center"/>
          </w:tcPr>
          <w:p w14:paraId="7CB1B36A" w14:textId="19AD581C" w:rsidR="00861AB8" w:rsidRPr="007E20B9" w:rsidRDefault="007D06D0" w:rsidP="00861AB8">
            <w:pPr>
              <w:pStyle w:val="ListeParagraf"/>
              <w:ind w:left="0"/>
              <w:jc w:val="center"/>
              <w:rPr>
                <w:sz w:val="18"/>
                <w:szCs w:val="18"/>
                <w:lang w:val="en-US"/>
              </w:rPr>
            </w:pPr>
            <w:del w:id="277" w:author="Eray Uzun" w:date="2022-11-03T22:59:00Z">
              <w:r w:rsidDel="00C100BB">
                <w:rPr>
                  <w:sz w:val="18"/>
                  <w:szCs w:val="18"/>
                  <w:lang w:val="en-US"/>
                </w:rPr>
                <w:delText>X</w:delText>
              </w:r>
            </w:del>
          </w:p>
        </w:tc>
        <w:tc>
          <w:tcPr>
            <w:tcW w:w="2211" w:type="dxa"/>
            <w:vAlign w:val="center"/>
          </w:tcPr>
          <w:p w14:paraId="483CEC42" w14:textId="48B205B3" w:rsidR="00861AB8" w:rsidRPr="007E20B9" w:rsidRDefault="00861AB8" w:rsidP="00861AB8">
            <w:pPr>
              <w:pStyle w:val="ListeParagraf"/>
              <w:ind w:left="0"/>
              <w:jc w:val="center"/>
              <w:rPr>
                <w:sz w:val="18"/>
                <w:szCs w:val="18"/>
                <w:lang w:val="en-US"/>
              </w:rPr>
            </w:pPr>
            <w:r w:rsidRPr="007E20B9">
              <w:rPr>
                <w:sz w:val="18"/>
                <w:szCs w:val="18"/>
                <w:lang w:val="en-US"/>
              </w:rPr>
              <w:t>COST ESTIMATION</w:t>
            </w:r>
          </w:p>
        </w:tc>
        <w:tc>
          <w:tcPr>
            <w:tcW w:w="340" w:type="dxa"/>
            <w:vAlign w:val="center"/>
          </w:tcPr>
          <w:p w14:paraId="64407877" w14:textId="45C71240" w:rsidR="00861AB8" w:rsidRPr="007E20B9" w:rsidRDefault="007D06D0" w:rsidP="00861AB8">
            <w:pPr>
              <w:pStyle w:val="ListeParagraf"/>
              <w:ind w:left="0"/>
              <w:jc w:val="center"/>
              <w:rPr>
                <w:sz w:val="18"/>
                <w:szCs w:val="18"/>
                <w:lang w:val="en-US"/>
              </w:rPr>
            </w:pPr>
            <w:r>
              <w:rPr>
                <w:sz w:val="18"/>
                <w:szCs w:val="18"/>
                <w:lang w:val="en-US"/>
              </w:rPr>
              <w:t>X</w:t>
            </w:r>
          </w:p>
        </w:tc>
        <w:tc>
          <w:tcPr>
            <w:tcW w:w="2211" w:type="dxa"/>
            <w:vAlign w:val="center"/>
          </w:tcPr>
          <w:p w14:paraId="185A5AEE" w14:textId="16355A48" w:rsidR="00861AB8" w:rsidRPr="007E20B9" w:rsidRDefault="00861AB8" w:rsidP="00861AB8">
            <w:pPr>
              <w:pStyle w:val="ListeParagraf"/>
              <w:ind w:left="0"/>
              <w:jc w:val="center"/>
              <w:rPr>
                <w:sz w:val="18"/>
                <w:szCs w:val="18"/>
                <w:lang w:val="en-US"/>
              </w:rPr>
            </w:pPr>
            <w:r w:rsidRPr="007E20B9">
              <w:rPr>
                <w:sz w:val="18"/>
                <w:szCs w:val="18"/>
                <w:lang w:val="en-US"/>
              </w:rPr>
              <w:t>COST ESTIMATION</w:t>
            </w:r>
          </w:p>
        </w:tc>
        <w:tc>
          <w:tcPr>
            <w:tcW w:w="340" w:type="dxa"/>
            <w:vAlign w:val="center"/>
          </w:tcPr>
          <w:p w14:paraId="5D5F0CF0" w14:textId="77777777" w:rsidR="00861AB8" w:rsidRPr="007E20B9" w:rsidRDefault="00861AB8" w:rsidP="00861AB8">
            <w:pPr>
              <w:pStyle w:val="ListeParagraf"/>
              <w:ind w:left="0"/>
              <w:jc w:val="center"/>
              <w:rPr>
                <w:sz w:val="18"/>
                <w:szCs w:val="18"/>
                <w:lang w:val="en-US"/>
              </w:rPr>
            </w:pPr>
          </w:p>
        </w:tc>
        <w:tc>
          <w:tcPr>
            <w:tcW w:w="2211" w:type="dxa"/>
            <w:vAlign w:val="center"/>
          </w:tcPr>
          <w:p w14:paraId="22804109" w14:textId="21AFA912" w:rsidR="00861AB8" w:rsidRPr="007E20B9" w:rsidRDefault="00861AB8" w:rsidP="00861AB8">
            <w:pPr>
              <w:pStyle w:val="ListeParagraf"/>
              <w:ind w:left="0"/>
              <w:jc w:val="center"/>
              <w:rPr>
                <w:sz w:val="18"/>
                <w:szCs w:val="18"/>
                <w:lang w:val="en-US"/>
              </w:rPr>
            </w:pPr>
            <w:r w:rsidRPr="007E20B9">
              <w:rPr>
                <w:sz w:val="18"/>
                <w:szCs w:val="18"/>
                <w:lang w:val="en-US"/>
              </w:rPr>
              <w:t>COST ESTIMATION</w:t>
            </w:r>
          </w:p>
        </w:tc>
        <w:tc>
          <w:tcPr>
            <w:tcW w:w="340" w:type="dxa"/>
            <w:vAlign w:val="center"/>
          </w:tcPr>
          <w:p w14:paraId="2D4BB4B0" w14:textId="77777777" w:rsidR="00861AB8" w:rsidRPr="007E20B9" w:rsidRDefault="00861AB8" w:rsidP="00861AB8">
            <w:pPr>
              <w:pStyle w:val="ListeParagraf"/>
              <w:ind w:left="0"/>
              <w:jc w:val="center"/>
              <w:rPr>
                <w:sz w:val="18"/>
                <w:szCs w:val="18"/>
                <w:lang w:val="en-US"/>
              </w:rPr>
            </w:pPr>
          </w:p>
        </w:tc>
        <w:tc>
          <w:tcPr>
            <w:tcW w:w="2211" w:type="dxa"/>
            <w:vAlign w:val="center"/>
          </w:tcPr>
          <w:p w14:paraId="4C5F832D" w14:textId="6316F8CA" w:rsidR="00861AB8" w:rsidRPr="007E20B9" w:rsidRDefault="00861AB8" w:rsidP="00861AB8">
            <w:pPr>
              <w:pStyle w:val="ListeParagraf"/>
              <w:ind w:left="0"/>
              <w:jc w:val="center"/>
              <w:rPr>
                <w:sz w:val="18"/>
                <w:szCs w:val="18"/>
                <w:lang w:val="en-US"/>
              </w:rPr>
            </w:pPr>
            <w:r w:rsidRPr="007E20B9">
              <w:rPr>
                <w:sz w:val="18"/>
                <w:szCs w:val="18"/>
                <w:lang w:val="en-US"/>
              </w:rPr>
              <w:t>COST ESTIMATION</w:t>
            </w:r>
          </w:p>
        </w:tc>
      </w:tr>
      <w:tr w:rsidR="00861AB8" w:rsidRPr="007E20B9" w14:paraId="6D2806DD" w14:textId="77777777" w:rsidTr="00861AB8">
        <w:trPr>
          <w:trHeight w:val="397"/>
          <w:jc w:val="center"/>
        </w:trPr>
        <w:tc>
          <w:tcPr>
            <w:tcW w:w="340" w:type="dxa"/>
            <w:vAlign w:val="center"/>
          </w:tcPr>
          <w:p w14:paraId="4D185B31" w14:textId="77777777" w:rsidR="00861AB8" w:rsidRPr="007E20B9" w:rsidRDefault="00861AB8" w:rsidP="00861AB8">
            <w:pPr>
              <w:pStyle w:val="ListeParagraf"/>
              <w:ind w:left="0"/>
              <w:jc w:val="center"/>
              <w:rPr>
                <w:sz w:val="18"/>
                <w:szCs w:val="18"/>
                <w:lang w:val="en-US"/>
              </w:rPr>
            </w:pPr>
          </w:p>
        </w:tc>
        <w:tc>
          <w:tcPr>
            <w:tcW w:w="2211" w:type="dxa"/>
            <w:vAlign w:val="center"/>
          </w:tcPr>
          <w:p w14:paraId="3A6F4E47" w14:textId="742A13B8" w:rsidR="00861AB8" w:rsidRPr="007E20B9" w:rsidRDefault="00861AB8" w:rsidP="00861AB8">
            <w:pPr>
              <w:pStyle w:val="ListeParagraf"/>
              <w:ind w:left="0"/>
              <w:jc w:val="center"/>
              <w:rPr>
                <w:sz w:val="18"/>
                <w:szCs w:val="18"/>
                <w:lang w:val="en-US"/>
              </w:rPr>
            </w:pPr>
            <w:r w:rsidRPr="007E20B9">
              <w:rPr>
                <w:sz w:val="18"/>
                <w:szCs w:val="18"/>
                <w:lang w:val="en-US"/>
              </w:rPr>
              <w:t>EXISTING CONDITIONS MODELING</w:t>
            </w:r>
          </w:p>
        </w:tc>
        <w:tc>
          <w:tcPr>
            <w:tcW w:w="340" w:type="dxa"/>
            <w:vAlign w:val="center"/>
          </w:tcPr>
          <w:p w14:paraId="5B1ACDB6" w14:textId="77777777" w:rsidR="00861AB8" w:rsidRPr="007E20B9" w:rsidRDefault="00861AB8" w:rsidP="00861AB8">
            <w:pPr>
              <w:pStyle w:val="ListeParagraf"/>
              <w:ind w:left="0"/>
              <w:jc w:val="center"/>
              <w:rPr>
                <w:sz w:val="18"/>
                <w:szCs w:val="18"/>
                <w:lang w:val="en-US"/>
              </w:rPr>
            </w:pPr>
          </w:p>
        </w:tc>
        <w:tc>
          <w:tcPr>
            <w:tcW w:w="2211" w:type="dxa"/>
            <w:vAlign w:val="center"/>
          </w:tcPr>
          <w:p w14:paraId="2E52A9BE" w14:textId="17D54B82" w:rsidR="00861AB8" w:rsidRPr="007E20B9" w:rsidRDefault="00861AB8" w:rsidP="00861AB8">
            <w:pPr>
              <w:pStyle w:val="ListeParagraf"/>
              <w:ind w:left="0"/>
              <w:jc w:val="center"/>
              <w:rPr>
                <w:sz w:val="18"/>
                <w:szCs w:val="18"/>
                <w:lang w:val="en-US"/>
              </w:rPr>
            </w:pPr>
            <w:r w:rsidRPr="007E20B9">
              <w:rPr>
                <w:sz w:val="18"/>
                <w:szCs w:val="18"/>
                <w:lang w:val="en-US"/>
              </w:rPr>
              <w:t>EXISTING CONDITIONS MODELING</w:t>
            </w:r>
          </w:p>
        </w:tc>
        <w:tc>
          <w:tcPr>
            <w:tcW w:w="340" w:type="dxa"/>
            <w:vAlign w:val="center"/>
          </w:tcPr>
          <w:p w14:paraId="3446A3B5" w14:textId="77777777" w:rsidR="00861AB8" w:rsidRPr="007E20B9" w:rsidRDefault="00861AB8" w:rsidP="00861AB8">
            <w:pPr>
              <w:pStyle w:val="ListeParagraf"/>
              <w:ind w:left="0"/>
              <w:jc w:val="center"/>
              <w:rPr>
                <w:sz w:val="18"/>
                <w:szCs w:val="18"/>
                <w:lang w:val="en-US"/>
              </w:rPr>
            </w:pPr>
          </w:p>
        </w:tc>
        <w:tc>
          <w:tcPr>
            <w:tcW w:w="2211" w:type="dxa"/>
            <w:vAlign w:val="center"/>
          </w:tcPr>
          <w:p w14:paraId="15032DC0" w14:textId="6AF5D8CD" w:rsidR="00861AB8" w:rsidRPr="007E20B9" w:rsidRDefault="00861AB8" w:rsidP="00861AB8">
            <w:pPr>
              <w:pStyle w:val="ListeParagraf"/>
              <w:ind w:left="0"/>
              <w:jc w:val="center"/>
              <w:rPr>
                <w:sz w:val="18"/>
                <w:szCs w:val="18"/>
                <w:lang w:val="en-US"/>
              </w:rPr>
            </w:pPr>
            <w:r w:rsidRPr="007E20B9">
              <w:rPr>
                <w:sz w:val="18"/>
                <w:szCs w:val="18"/>
                <w:lang w:val="en-US"/>
              </w:rPr>
              <w:t>EXISTING CONDITIONS MODELING</w:t>
            </w:r>
          </w:p>
        </w:tc>
        <w:tc>
          <w:tcPr>
            <w:tcW w:w="340" w:type="dxa"/>
            <w:vAlign w:val="center"/>
          </w:tcPr>
          <w:p w14:paraId="35FECDCE" w14:textId="77777777" w:rsidR="00861AB8" w:rsidRPr="007E20B9" w:rsidRDefault="00861AB8" w:rsidP="00861AB8">
            <w:pPr>
              <w:pStyle w:val="ListeParagraf"/>
              <w:ind w:left="0"/>
              <w:jc w:val="center"/>
              <w:rPr>
                <w:sz w:val="18"/>
                <w:szCs w:val="18"/>
                <w:lang w:val="en-US"/>
              </w:rPr>
            </w:pPr>
          </w:p>
        </w:tc>
        <w:tc>
          <w:tcPr>
            <w:tcW w:w="2211" w:type="dxa"/>
            <w:vAlign w:val="center"/>
          </w:tcPr>
          <w:p w14:paraId="0B2A3460" w14:textId="03533700" w:rsidR="00861AB8" w:rsidRPr="007E20B9" w:rsidRDefault="00861AB8" w:rsidP="00861AB8">
            <w:pPr>
              <w:pStyle w:val="ListeParagraf"/>
              <w:ind w:left="0"/>
              <w:jc w:val="center"/>
              <w:rPr>
                <w:sz w:val="18"/>
                <w:szCs w:val="18"/>
                <w:lang w:val="en-US"/>
              </w:rPr>
            </w:pPr>
            <w:r w:rsidRPr="007E20B9">
              <w:rPr>
                <w:sz w:val="18"/>
                <w:szCs w:val="18"/>
                <w:lang w:val="en-US"/>
              </w:rPr>
              <w:t>EXISTING CONDITIONS MODELING</w:t>
            </w:r>
          </w:p>
        </w:tc>
      </w:tr>
    </w:tbl>
    <w:p w14:paraId="1583F3A7" w14:textId="2A71B7C5" w:rsidR="00287617" w:rsidRPr="007E20B9" w:rsidRDefault="00287617" w:rsidP="00560E79">
      <w:pPr>
        <w:pStyle w:val="ListeParagraf"/>
        <w:jc w:val="both"/>
        <w:rPr>
          <w:i/>
          <w:iCs/>
          <w:sz w:val="24"/>
          <w:szCs w:val="24"/>
          <w:lang w:val="en-US"/>
        </w:rPr>
      </w:pPr>
    </w:p>
    <w:p w14:paraId="67A3BFF5" w14:textId="1D018BAC" w:rsidR="00861AB8" w:rsidRPr="007E20B9" w:rsidRDefault="00861AB8">
      <w:pPr>
        <w:rPr>
          <w:i/>
          <w:iCs/>
          <w:sz w:val="24"/>
          <w:szCs w:val="24"/>
          <w:lang w:val="en-US"/>
        </w:rPr>
      </w:pPr>
      <w:r w:rsidRPr="007E20B9">
        <w:rPr>
          <w:i/>
          <w:iCs/>
          <w:sz w:val="24"/>
          <w:szCs w:val="24"/>
          <w:lang w:val="en-US"/>
        </w:rPr>
        <w:br w:type="page"/>
      </w:r>
    </w:p>
    <w:p w14:paraId="4E529764" w14:textId="4EC4618C" w:rsidR="00861AB8" w:rsidRPr="007E20B9" w:rsidRDefault="00861AB8" w:rsidP="00861AB8">
      <w:pPr>
        <w:pStyle w:val="Balk1"/>
        <w:pBdr>
          <w:bottom w:val="single" w:sz="4" w:space="1" w:color="auto"/>
        </w:pBdr>
        <w:jc w:val="both"/>
        <w:rPr>
          <w:b/>
          <w:bCs/>
          <w:color w:val="auto"/>
          <w:sz w:val="32"/>
          <w:szCs w:val="32"/>
          <w:lang w:val="en-US"/>
        </w:rPr>
      </w:pPr>
      <w:bookmarkStart w:id="278" w:name="_Toc118328244"/>
      <w:r w:rsidRPr="007E20B9">
        <w:rPr>
          <w:b/>
          <w:bCs/>
          <w:color w:val="auto"/>
          <w:lang w:val="en-US"/>
        </w:rPr>
        <w:lastRenderedPageBreak/>
        <w:t>SECTION E: ORGANIZATIONAL ROLES / STAFFING</w:t>
      </w:r>
      <w:bookmarkEnd w:id="278"/>
    </w:p>
    <w:p w14:paraId="5186B0CB" w14:textId="77777777" w:rsidR="00861AB8" w:rsidRPr="007E20B9" w:rsidRDefault="00861AB8" w:rsidP="00861AB8">
      <w:pPr>
        <w:pStyle w:val="ListeParagraf"/>
        <w:jc w:val="both"/>
        <w:rPr>
          <w:i/>
          <w:iCs/>
          <w:sz w:val="24"/>
          <w:szCs w:val="24"/>
          <w:lang w:val="en-US"/>
        </w:rPr>
      </w:pPr>
    </w:p>
    <w:p w14:paraId="5F580206" w14:textId="2A19F673" w:rsidR="00861AB8" w:rsidRPr="007E20B9" w:rsidRDefault="00861AB8" w:rsidP="00861AB8">
      <w:pPr>
        <w:pStyle w:val="ListeParagraf"/>
        <w:numPr>
          <w:ilvl w:val="0"/>
          <w:numId w:val="7"/>
        </w:numPr>
        <w:jc w:val="both"/>
        <w:rPr>
          <w:i/>
          <w:iCs/>
          <w:sz w:val="24"/>
          <w:szCs w:val="24"/>
          <w:lang w:val="en-US"/>
        </w:rPr>
      </w:pPr>
      <w:r w:rsidRPr="007E20B9">
        <w:rPr>
          <w:b/>
          <w:bCs/>
          <w:sz w:val="24"/>
          <w:szCs w:val="24"/>
          <w:lang w:val="en-US"/>
        </w:rPr>
        <w:t>BIM ROLES AND RESPONSIBILITIES:</w:t>
      </w:r>
      <w:ins w:id="279" w:author="Eray Uzun" w:date="2022-11-03T23:00:00Z">
        <w:r w:rsidR="00C100BB">
          <w:rPr>
            <w:b/>
            <w:bCs/>
            <w:sz w:val="24"/>
            <w:szCs w:val="24"/>
            <w:lang w:val="en-US"/>
          </w:rPr>
          <w:t xml:space="preserve"> </w:t>
        </w:r>
      </w:ins>
    </w:p>
    <w:p w14:paraId="7A39CF98" w14:textId="25056356" w:rsidR="00861AB8" w:rsidRPr="007E20B9" w:rsidRDefault="00861AB8" w:rsidP="00861AB8">
      <w:pPr>
        <w:jc w:val="both"/>
        <w:rPr>
          <w:i/>
          <w:iCs/>
          <w:sz w:val="24"/>
          <w:szCs w:val="24"/>
          <w:lang w:val="en-US"/>
        </w:rPr>
      </w:pPr>
    </w:p>
    <w:p w14:paraId="5AC09C1A" w14:textId="2A3184B0" w:rsidR="00861AB8" w:rsidRPr="007E20B9" w:rsidRDefault="00861AB8" w:rsidP="00861AB8">
      <w:pPr>
        <w:jc w:val="both"/>
        <w:rPr>
          <w:i/>
          <w:iCs/>
          <w:sz w:val="24"/>
          <w:szCs w:val="24"/>
          <w:lang w:val="en-US"/>
        </w:rPr>
      </w:pPr>
    </w:p>
    <w:p w14:paraId="48BC155A" w14:textId="728BE71F" w:rsidR="00861AB8" w:rsidRPr="007E20B9" w:rsidRDefault="00861AB8" w:rsidP="00861AB8">
      <w:pPr>
        <w:jc w:val="both"/>
        <w:rPr>
          <w:i/>
          <w:iCs/>
          <w:sz w:val="24"/>
          <w:szCs w:val="24"/>
          <w:lang w:val="en-US"/>
        </w:rPr>
      </w:pPr>
    </w:p>
    <w:p w14:paraId="7C2E90C3" w14:textId="2FC19838" w:rsidR="00861AB8" w:rsidRPr="007E20B9" w:rsidRDefault="00861AB8" w:rsidP="00861AB8">
      <w:pPr>
        <w:pStyle w:val="ListeParagraf"/>
        <w:numPr>
          <w:ilvl w:val="0"/>
          <w:numId w:val="7"/>
        </w:numPr>
        <w:jc w:val="both"/>
        <w:rPr>
          <w:i/>
          <w:iCs/>
          <w:sz w:val="24"/>
          <w:szCs w:val="24"/>
          <w:lang w:val="en-US"/>
        </w:rPr>
      </w:pPr>
      <w:r w:rsidRPr="007E20B9">
        <w:rPr>
          <w:b/>
          <w:bCs/>
          <w:sz w:val="24"/>
          <w:szCs w:val="24"/>
          <w:lang w:val="en-US"/>
        </w:rPr>
        <w:t>BIM USE STAFFING:</w:t>
      </w:r>
    </w:p>
    <w:p w14:paraId="30F96B8B" w14:textId="6555C8CA" w:rsidR="00861AB8" w:rsidRPr="007E20B9" w:rsidRDefault="00861AB8" w:rsidP="00861AB8">
      <w:pPr>
        <w:jc w:val="both"/>
        <w:rPr>
          <w:i/>
          <w:iCs/>
          <w:sz w:val="24"/>
          <w:szCs w:val="24"/>
          <w:lang w:val="en-US"/>
        </w:rPr>
      </w:pPr>
    </w:p>
    <w:tbl>
      <w:tblPr>
        <w:tblStyle w:val="TabloKlavuzu"/>
        <w:tblW w:w="9647" w:type="dxa"/>
        <w:jc w:val="center"/>
        <w:tblLook w:val="04A0" w:firstRow="1" w:lastRow="0" w:firstColumn="1" w:lastColumn="0" w:noHBand="0" w:noVBand="1"/>
      </w:tblPr>
      <w:tblGrid>
        <w:gridCol w:w="1933"/>
        <w:gridCol w:w="1483"/>
        <w:gridCol w:w="1871"/>
        <w:gridCol w:w="1588"/>
        <w:gridCol w:w="1298"/>
        <w:gridCol w:w="1474"/>
      </w:tblGrid>
      <w:tr w:rsidR="00861AB8" w:rsidRPr="007E20B9" w14:paraId="3C237549" w14:textId="77777777" w:rsidTr="00861AB8">
        <w:trPr>
          <w:trHeight w:val="397"/>
          <w:jc w:val="center"/>
        </w:trPr>
        <w:tc>
          <w:tcPr>
            <w:tcW w:w="1933" w:type="dxa"/>
            <w:tcBorders>
              <w:top w:val="single" w:sz="4" w:space="0" w:color="auto"/>
              <w:left w:val="single" w:sz="4" w:space="0" w:color="auto"/>
              <w:bottom w:val="nil"/>
              <w:right w:val="nil"/>
            </w:tcBorders>
            <w:shd w:val="clear" w:color="auto" w:fill="000000" w:themeFill="text1"/>
            <w:vAlign w:val="center"/>
          </w:tcPr>
          <w:p w14:paraId="7F7AEEEF" w14:textId="25BE82FD" w:rsidR="00861AB8" w:rsidRPr="007E20B9" w:rsidRDefault="00861AB8" w:rsidP="002E4276">
            <w:pPr>
              <w:pStyle w:val="ListeParagraf"/>
              <w:ind w:left="0"/>
              <w:jc w:val="center"/>
              <w:rPr>
                <w:b/>
                <w:bCs/>
                <w:sz w:val="18"/>
                <w:szCs w:val="18"/>
                <w:lang w:val="en-US"/>
              </w:rPr>
            </w:pPr>
            <w:r w:rsidRPr="007E20B9">
              <w:rPr>
                <w:b/>
                <w:bCs/>
                <w:sz w:val="18"/>
                <w:szCs w:val="18"/>
                <w:lang w:val="en-US"/>
              </w:rPr>
              <w:t>BIM USE</w:t>
            </w:r>
          </w:p>
        </w:tc>
        <w:tc>
          <w:tcPr>
            <w:tcW w:w="1483" w:type="dxa"/>
            <w:tcBorders>
              <w:top w:val="single" w:sz="4" w:space="0" w:color="auto"/>
              <w:left w:val="nil"/>
              <w:bottom w:val="nil"/>
              <w:right w:val="nil"/>
            </w:tcBorders>
            <w:shd w:val="clear" w:color="auto" w:fill="000000" w:themeFill="text1"/>
            <w:vAlign w:val="center"/>
          </w:tcPr>
          <w:p w14:paraId="2A2D3AF7" w14:textId="77777777" w:rsidR="00861AB8" w:rsidRPr="007E20B9" w:rsidRDefault="00861AB8" w:rsidP="002E4276">
            <w:pPr>
              <w:pStyle w:val="ListeParagraf"/>
              <w:ind w:left="0"/>
              <w:jc w:val="center"/>
              <w:rPr>
                <w:b/>
                <w:bCs/>
                <w:sz w:val="18"/>
                <w:szCs w:val="18"/>
                <w:lang w:val="en-US"/>
              </w:rPr>
            </w:pPr>
            <w:r w:rsidRPr="007E20B9">
              <w:rPr>
                <w:b/>
                <w:bCs/>
                <w:sz w:val="18"/>
                <w:szCs w:val="18"/>
                <w:lang w:val="en-US"/>
              </w:rPr>
              <w:t>ORGANIZATION</w:t>
            </w:r>
          </w:p>
        </w:tc>
        <w:tc>
          <w:tcPr>
            <w:tcW w:w="1871" w:type="dxa"/>
            <w:tcBorders>
              <w:top w:val="single" w:sz="4" w:space="0" w:color="auto"/>
              <w:left w:val="nil"/>
              <w:bottom w:val="nil"/>
              <w:right w:val="nil"/>
            </w:tcBorders>
            <w:shd w:val="clear" w:color="auto" w:fill="000000" w:themeFill="text1"/>
            <w:vAlign w:val="center"/>
          </w:tcPr>
          <w:p w14:paraId="243BDE30" w14:textId="273B49D3" w:rsidR="00861AB8" w:rsidRPr="007E20B9" w:rsidRDefault="00861AB8" w:rsidP="002E4276">
            <w:pPr>
              <w:pStyle w:val="ListeParagraf"/>
              <w:ind w:left="0"/>
              <w:jc w:val="center"/>
              <w:rPr>
                <w:b/>
                <w:bCs/>
                <w:sz w:val="18"/>
                <w:szCs w:val="18"/>
                <w:lang w:val="en-US"/>
              </w:rPr>
            </w:pPr>
            <w:r w:rsidRPr="007E20B9">
              <w:rPr>
                <w:b/>
                <w:bCs/>
                <w:sz w:val="18"/>
                <w:szCs w:val="18"/>
                <w:lang w:val="en-US"/>
              </w:rPr>
              <w:t>NUMBER OF TOTAL STAFF FOR BIM USE</w:t>
            </w:r>
          </w:p>
        </w:tc>
        <w:tc>
          <w:tcPr>
            <w:tcW w:w="1588" w:type="dxa"/>
            <w:tcBorders>
              <w:top w:val="single" w:sz="4" w:space="0" w:color="auto"/>
              <w:left w:val="nil"/>
              <w:bottom w:val="nil"/>
              <w:right w:val="nil"/>
            </w:tcBorders>
            <w:shd w:val="clear" w:color="auto" w:fill="000000" w:themeFill="text1"/>
            <w:vAlign w:val="center"/>
          </w:tcPr>
          <w:p w14:paraId="27C7A3B7" w14:textId="5F7C9ECF" w:rsidR="00861AB8" w:rsidRPr="007E20B9" w:rsidRDefault="00861AB8" w:rsidP="002E4276">
            <w:pPr>
              <w:pStyle w:val="ListeParagraf"/>
              <w:ind w:left="0"/>
              <w:jc w:val="center"/>
              <w:rPr>
                <w:b/>
                <w:bCs/>
                <w:sz w:val="18"/>
                <w:szCs w:val="18"/>
                <w:lang w:val="en-US"/>
              </w:rPr>
            </w:pPr>
            <w:r w:rsidRPr="007E20B9">
              <w:rPr>
                <w:b/>
                <w:bCs/>
                <w:sz w:val="18"/>
                <w:szCs w:val="18"/>
                <w:lang w:val="en-US"/>
              </w:rPr>
              <w:t>ESTIMATED WORKER HOURS</w:t>
            </w:r>
          </w:p>
        </w:tc>
        <w:tc>
          <w:tcPr>
            <w:tcW w:w="1298" w:type="dxa"/>
            <w:tcBorders>
              <w:top w:val="single" w:sz="4" w:space="0" w:color="auto"/>
              <w:left w:val="nil"/>
              <w:bottom w:val="nil"/>
              <w:right w:val="nil"/>
            </w:tcBorders>
            <w:shd w:val="clear" w:color="auto" w:fill="000000" w:themeFill="text1"/>
            <w:vAlign w:val="center"/>
          </w:tcPr>
          <w:p w14:paraId="30E079E0" w14:textId="4B00A839" w:rsidR="00861AB8" w:rsidRPr="007E20B9" w:rsidRDefault="00861AB8" w:rsidP="002E4276">
            <w:pPr>
              <w:pStyle w:val="ListeParagraf"/>
              <w:ind w:left="0"/>
              <w:jc w:val="center"/>
              <w:rPr>
                <w:b/>
                <w:bCs/>
                <w:sz w:val="18"/>
                <w:szCs w:val="18"/>
                <w:lang w:val="en-US"/>
              </w:rPr>
            </w:pPr>
            <w:r w:rsidRPr="007E20B9">
              <w:rPr>
                <w:b/>
                <w:bCs/>
                <w:sz w:val="18"/>
                <w:szCs w:val="18"/>
                <w:lang w:val="en-US"/>
              </w:rPr>
              <w:t>LOCATION(S)</w:t>
            </w:r>
          </w:p>
        </w:tc>
        <w:tc>
          <w:tcPr>
            <w:tcW w:w="1474" w:type="dxa"/>
            <w:tcBorders>
              <w:top w:val="single" w:sz="4" w:space="0" w:color="auto"/>
              <w:left w:val="nil"/>
              <w:bottom w:val="nil"/>
              <w:right w:val="single" w:sz="4" w:space="0" w:color="auto"/>
            </w:tcBorders>
            <w:shd w:val="clear" w:color="auto" w:fill="000000" w:themeFill="text1"/>
            <w:vAlign w:val="center"/>
          </w:tcPr>
          <w:p w14:paraId="2EB04A69" w14:textId="4396E2ED" w:rsidR="00861AB8" w:rsidRPr="007E20B9" w:rsidRDefault="00861AB8" w:rsidP="002E4276">
            <w:pPr>
              <w:pStyle w:val="ListeParagraf"/>
              <w:ind w:left="0"/>
              <w:jc w:val="center"/>
              <w:rPr>
                <w:b/>
                <w:bCs/>
                <w:sz w:val="18"/>
                <w:szCs w:val="18"/>
                <w:lang w:val="en-US"/>
              </w:rPr>
            </w:pPr>
            <w:r w:rsidRPr="007E20B9">
              <w:rPr>
                <w:b/>
                <w:bCs/>
                <w:sz w:val="18"/>
                <w:szCs w:val="18"/>
                <w:lang w:val="en-US"/>
              </w:rPr>
              <w:t>LEAD CONTACT</w:t>
            </w:r>
          </w:p>
        </w:tc>
      </w:tr>
      <w:tr w:rsidR="00861AB8" w:rsidRPr="007E20B9" w14:paraId="74F1E1E2" w14:textId="77777777" w:rsidTr="00861AB8">
        <w:trPr>
          <w:trHeight w:val="397"/>
          <w:jc w:val="center"/>
        </w:trPr>
        <w:tc>
          <w:tcPr>
            <w:tcW w:w="1933" w:type="dxa"/>
            <w:tcBorders>
              <w:top w:val="nil"/>
            </w:tcBorders>
            <w:vAlign w:val="center"/>
          </w:tcPr>
          <w:p w14:paraId="375754E0" w14:textId="4D2F388F" w:rsidR="00861AB8" w:rsidRPr="007E20B9" w:rsidRDefault="00861AB8" w:rsidP="002E4276">
            <w:pPr>
              <w:pStyle w:val="ListeParagraf"/>
              <w:ind w:left="0"/>
              <w:jc w:val="center"/>
              <w:rPr>
                <w:sz w:val="18"/>
                <w:szCs w:val="18"/>
                <w:lang w:val="en-US"/>
              </w:rPr>
            </w:pPr>
          </w:p>
        </w:tc>
        <w:tc>
          <w:tcPr>
            <w:tcW w:w="1483" w:type="dxa"/>
            <w:tcBorders>
              <w:top w:val="nil"/>
            </w:tcBorders>
            <w:vAlign w:val="center"/>
          </w:tcPr>
          <w:p w14:paraId="2C5FE9AC" w14:textId="77777777" w:rsidR="00861AB8" w:rsidRPr="007E20B9" w:rsidRDefault="00861AB8" w:rsidP="002E4276">
            <w:pPr>
              <w:pStyle w:val="ListeParagraf"/>
              <w:ind w:left="0"/>
              <w:jc w:val="center"/>
              <w:rPr>
                <w:sz w:val="18"/>
                <w:szCs w:val="18"/>
                <w:lang w:val="en-US"/>
              </w:rPr>
            </w:pPr>
          </w:p>
        </w:tc>
        <w:tc>
          <w:tcPr>
            <w:tcW w:w="1871" w:type="dxa"/>
            <w:tcBorders>
              <w:top w:val="nil"/>
            </w:tcBorders>
            <w:vAlign w:val="center"/>
          </w:tcPr>
          <w:p w14:paraId="76942C38" w14:textId="77777777" w:rsidR="00861AB8" w:rsidRPr="007E20B9" w:rsidRDefault="00861AB8" w:rsidP="002E4276">
            <w:pPr>
              <w:pStyle w:val="ListeParagraf"/>
              <w:ind w:left="0"/>
              <w:jc w:val="center"/>
              <w:rPr>
                <w:sz w:val="18"/>
                <w:szCs w:val="18"/>
                <w:lang w:val="en-US"/>
              </w:rPr>
            </w:pPr>
          </w:p>
        </w:tc>
        <w:tc>
          <w:tcPr>
            <w:tcW w:w="1588" w:type="dxa"/>
            <w:tcBorders>
              <w:top w:val="nil"/>
            </w:tcBorders>
            <w:vAlign w:val="center"/>
          </w:tcPr>
          <w:p w14:paraId="2D715E26" w14:textId="77777777" w:rsidR="00861AB8" w:rsidRPr="007E20B9" w:rsidRDefault="00861AB8" w:rsidP="002E4276">
            <w:pPr>
              <w:pStyle w:val="ListeParagraf"/>
              <w:ind w:left="0"/>
              <w:jc w:val="center"/>
              <w:rPr>
                <w:sz w:val="18"/>
                <w:szCs w:val="18"/>
                <w:lang w:val="en-US"/>
              </w:rPr>
            </w:pPr>
          </w:p>
        </w:tc>
        <w:tc>
          <w:tcPr>
            <w:tcW w:w="1298" w:type="dxa"/>
            <w:tcBorders>
              <w:top w:val="nil"/>
            </w:tcBorders>
            <w:vAlign w:val="center"/>
          </w:tcPr>
          <w:p w14:paraId="7135B0BE" w14:textId="77777777" w:rsidR="00861AB8" w:rsidRPr="007E20B9" w:rsidRDefault="00861AB8" w:rsidP="002E4276">
            <w:pPr>
              <w:pStyle w:val="ListeParagraf"/>
              <w:ind w:left="0"/>
              <w:jc w:val="center"/>
              <w:rPr>
                <w:sz w:val="18"/>
                <w:szCs w:val="18"/>
                <w:lang w:val="en-US"/>
              </w:rPr>
            </w:pPr>
          </w:p>
        </w:tc>
        <w:tc>
          <w:tcPr>
            <w:tcW w:w="1474" w:type="dxa"/>
            <w:tcBorders>
              <w:top w:val="nil"/>
            </w:tcBorders>
            <w:vAlign w:val="center"/>
          </w:tcPr>
          <w:p w14:paraId="33CA5A2B" w14:textId="77777777" w:rsidR="00861AB8" w:rsidRPr="007E20B9" w:rsidRDefault="00861AB8" w:rsidP="002E4276">
            <w:pPr>
              <w:pStyle w:val="ListeParagraf"/>
              <w:ind w:left="0"/>
              <w:jc w:val="center"/>
              <w:rPr>
                <w:sz w:val="18"/>
                <w:szCs w:val="18"/>
                <w:lang w:val="en-US"/>
              </w:rPr>
            </w:pPr>
          </w:p>
        </w:tc>
      </w:tr>
      <w:tr w:rsidR="00861AB8" w:rsidRPr="007E20B9" w14:paraId="70E62B90" w14:textId="77777777" w:rsidTr="00861AB8">
        <w:trPr>
          <w:trHeight w:val="397"/>
          <w:jc w:val="center"/>
        </w:trPr>
        <w:tc>
          <w:tcPr>
            <w:tcW w:w="1933" w:type="dxa"/>
            <w:vAlign w:val="center"/>
          </w:tcPr>
          <w:p w14:paraId="7E739921" w14:textId="55E1A978" w:rsidR="00861AB8" w:rsidRPr="007E20B9" w:rsidRDefault="00861AB8" w:rsidP="002E4276">
            <w:pPr>
              <w:pStyle w:val="ListeParagraf"/>
              <w:ind w:left="0"/>
              <w:jc w:val="center"/>
              <w:rPr>
                <w:sz w:val="18"/>
                <w:szCs w:val="18"/>
                <w:lang w:val="en-US"/>
              </w:rPr>
            </w:pPr>
          </w:p>
        </w:tc>
        <w:tc>
          <w:tcPr>
            <w:tcW w:w="1483" w:type="dxa"/>
            <w:vAlign w:val="center"/>
          </w:tcPr>
          <w:p w14:paraId="33C674E9" w14:textId="77777777" w:rsidR="00861AB8" w:rsidRPr="007E20B9" w:rsidRDefault="00861AB8" w:rsidP="002E4276">
            <w:pPr>
              <w:pStyle w:val="ListeParagraf"/>
              <w:ind w:left="0"/>
              <w:jc w:val="center"/>
              <w:rPr>
                <w:sz w:val="18"/>
                <w:szCs w:val="18"/>
                <w:lang w:val="en-US"/>
              </w:rPr>
            </w:pPr>
          </w:p>
        </w:tc>
        <w:tc>
          <w:tcPr>
            <w:tcW w:w="1871" w:type="dxa"/>
            <w:vAlign w:val="center"/>
          </w:tcPr>
          <w:p w14:paraId="5F7FD41A" w14:textId="77777777" w:rsidR="00861AB8" w:rsidRPr="007E20B9" w:rsidRDefault="00861AB8" w:rsidP="002E4276">
            <w:pPr>
              <w:pStyle w:val="ListeParagraf"/>
              <w:ind w:left="0"/>
              <w:jc w:val="center"/>
              <w:rPr>
                <w:sz w:val="18"/>
                <w:szCs w:val="18"/>
                <w:lang w:val="en-US"/>
              </w:rPr>
            </w:pPr>
          </w:p>
        </w:tc>
        <w:tc>
          <w:tcPr>
            <w:tcW w:w="1588" w:type="dxa"/>
            <w:vAlign w:val="center"/>
          </w:tcPr>
          <w:p w14:paraId="45F8D1E5" w14:textId="77777777" w:rsidR="00861AB8" w:rsidRPr="007E20B9" w:rsidRDefault="00861AB8" w:rsidP="002E4276">
            <w:pPr>
              <w:pStyle w:val="ListeParagraf"/>
              <w:ind w:left="0"/>
              <w:jc w:val="center"/>
              <w:rPr>
                <w:sz w:val="18"/>
                <w:szCs w:val="18"/>
                <w:lang w:val="en-US"/>
              </w:rPr>
            </w:pPr>
          </w:p>
        </w:tc>
        <w:tc>
          <w:tcPr>
            <w:tcW w:w="1298" w:type="dxa"/>
            <w:vAlign w:val="center"/>
          </w:tcPr>
          <w:p w14:paraId="75991FF8" w14:textId="77777777" w:rsidR="00861AB8" w:rsidRPr="007E20B9" w:rsidRDefault="00861AB8" w:rsidP="002E4276">
            <w:pPr>
              <w:pStyle w:val="ListeParagraf"/>
              <w:ind w:left="0"/>
              <w:jc w:val="center"/>
              <w:rPr>
                <w:sz w:val="18"/>
                <w:szCs w:val="18"/>
                <w:lang w:val="en-US"/>
              </w:rPr>
            </w:pPr>
          </w:p>
        </w:tc>
        <w:tc>
          <w:tcPr>
            <w:tcW w:w="1474" w:type="dxa"/>
            <w:vAlign w:val="center"/>
          </w:tcPr>
          <w:p w14:paraId="0E6C6EDF" w14:textId="77777777" w:rsidR="00861AB8" w:rsidRPr="007E20B9" w:rsidRDefault="00861AB8" w:rsidP="002E4276">
            <w:pPr>
              <w:pStyle w:val="ListeParagraf"/>
              <w:ind w:left="0"/>
              <w:jc w:val="center"/>
              <w:rPr>
                <w:sz w:val="18"/>
                <w:szCs w:val="18"/>
                <w:lang w:val="en-US"/>
              </w:rPr>
            </w:pPr>
          </w:p>
        </w:tc>
      </w:tr>
      <w:tr w:rsidR="00861AB8" w:rsidRPr="007E20B9" w14:paraId="4202CD00" w14:textId="77777777" w:rsidTr="00861AB8">
        <w:trPr>
          <w:trHeight w:val="397"/>
          <w:jc w:val="center"/>
        </w:trPr>
        <w:tc>
          <w:tcPr>
            <w:tcW w:w="1933" w:type="dxa"/>
            <w:vAlign w:val="center"/>
          </w:tcPr>
          <w:p w14:paraId="49222940" w14:textId="3E2CC07F" w:rsidR="00861AB8" w:rsidRPr="007E20B9" w:rsidRDefault="00861AB8" w:rsidP="002E4276">
            <w:pPr>
              <w:pStyle w:val="ListeParagraf"/>
              <w:ind w:left="0"/>
              <w:jc w:val="center"/>
              <w:rPr>
                <w:sz w:val="18"/>
                <w:szCs w:val="18"/>
                <w:lang w:val="en-US"/>
              </w:rPr>
            </w:pPr>
          </w:p>
        </w:tc>
        <w:tc>
          <w:tcPr>
            <w:tcW w:w="1483" w:type="dxa"/>
            <w:vAlign w:val="center"/>
          </w:tcPr>
          <w:p w14:paraId="3E95527E" w14:textId="77777777" w:rsidR="00861AB8" w:rsidRPr="007E20B9" w:rsidRDefault="00861AB8" w:rsidP="002E4276">
            <w:pPr>
              <w:pStyle w:val="ListeParagraf"/>
              <w:ind w:left="0"/>
              <w:jc w:val="center"/>
              <w:rPr>
                <w:sz w:val="18"/>
                <w:szCs w:val="18"/>
                <w:lang w:val="en-US"/>
              </w:rPr>
            </w:pPr>
          </w:p>
        </w:tc>
        <w:tc>
          <w:tcPr>
            <w:tcW w:w="1871" w:type="dxa"/>
            <w:vAlign w:val="center"/>
          </w:tcPr>
          <w:p w14:paraId="018A883D" w14:textId="77777777" w:rsidR="00861AB8" w:rsidRPr="007E20B9" w:rsidRDefault="00861AB8" w:rsidP="002E4276">
            <w:pPr>
              <w:pStyle w:val="ListeParagraf"/>
              <w:ind w:left="0"/>
              <w:jc w:val="center"/>
              <w:rPr>
                <w:sz w:val="18"/>
                <w:szCs w:val="18"/>
                <w:lang w:val="en-US"/>
              </w:rPr>
            </w:pPr>
          </w:p>
        </w:tc>
        <w:tc>
          <w:tcPr>
            <w:tcW w:w="1588" w:type="dxa"/>
            <w:vAlign w:val="center"/>
          </w:tcPr>
          <w:p w14:paraId="3A99452E" w14:textId="77777777" w:rsidR="00861AB8" w:rsidRPr="007E20B9" w:rsidRDefault="00861AB8" w:rsidP="002E4276">
            <w:pPr>
              <w:pStyle w:val="ListeParagraf"/>
              <w:ind w:left="0"/>
              <w:jc w:val="center"/>
              <w:rPr>
                <w:sz w:val="18"/>
                <w:szCs w:val="18"/>
                <w:lang w:val="en-US"/>
              </w:rPr>
            </w:pPr>
          </w:p>
        </w:tc>
        <w:tc>
          <w:tcPr>
            <w:tcW w:w="1298" w:type="dxa"/>
            <w:vAlign w:val="center"/>
          </w:tcPr>
          <w:p w14:paraId="24FFD852" w14:textId="77777777" w:rsidR="00861AB8" w:rsidRPr="007E20B9" w:rsidRDefault="00861AB8" w:rsidP="002E4276">
            <w:pPr>
              <w:pStyle w:val="ListeParagraf"/>
              <w:ind w:left="0"/>
              <w:jc w:val="center"/>
              <w:rPr>
                <w:sz w:val="18"/>
                <w:szCs w:val="18"/>
                <w:lang w:val="en-US"/>
              </w:rPr>
            </w:pPr>
          </w:p>
        </w:tc>
        <w:tc>
          <w:tcPr>
            <w:tcW w:w="1474" w:type="dxa"/>
            <w:vAlign w:val="center"/>
          </w:tcPr>
          <w:p w14:paraId="061A823B" w14:textId="77777777" w:rsidR="00861AB8" w:rsidRPr="007E20B9" w:rsidRDefault="00861AB8" w:rsidP="002E4276">
            <w:pPr>
              <w:pStyle w:val="ListeParagraf"/>
              <w:ind w:left="0"/>
              <w:jc w:val="center"/>
              <w:rPr>
                <w:sz w:val="18"/>
                <w:szCs w:val="18"/>
                <w:lang w:val="en-US"/>
              </w:rPr>
            </w:pPr>
          </w:p>
        </w:tc>
      </w:tr>
      <w:tr w:rsidR="00861AB8" w:rsidRPr="007E20B9" w14:paraId="00707B4A" w14:textId="77777777" w:rsidTr="00861AB8">
        <w:trPr>
          <w:trHeight w:val="397"/>
          <w:jc w:val="center"/>
        </w:trPr>
        <w:tc>
          <w:tcPr>
            <w:tcW w:w="1933" w:type="dxa"/>
            <w:vAlign w:val="center"/>
          </w:tcPr>
          <w:p w14:paraId="007F625A" w14:textId="0E8C79E3" w:rsidR="00861AB8" w:rsidRPr="007E20B9" w:rsidRDefault="00861AB8" w:rsidP="002E4276">
            <w:pPr>
              <w:pStyle w:val="ListeParagraf"/>
              <w:ind w:left="0"/>
              <w:jc w:val="center"/>
              <w:rPr>
                <w:sz w:val="18"/>
                <w:szCs w:val="18"/>
                <w:lang w:val="en-US"/>
              </w:rPr>
            </w:pPr>
          </w:p>
        </w:tc>
        <w:tc>
          <w:tcPr>
            <w:tcW w:w="1483" w:type="dxa"/>
            <w:vAlign w:val="center"/>
          </w:tcPr>
          <w:p w14:paraId="31ECD902" w14:textId="77777777" w:rsidR="00861AB8" w:rsidRPr="007E20B9" w:rsidRDefault="00861AB8" w:rsidP="002E4276">
            <w:pPr>
              <w:pStyle w:val="ListeParagraf"/>
              <w:ind w:left="0"/>
              <w:jc w:val="center"/>
              <w:rPr>
                <w:sz w:val="18"/>
                <w:szCs w:val="18"/>
                <w:lang w:val="en-US"/>
              </w:rPr>
            </w:pPr>
          </w:p>
        </w:tc>
        <w:tc>
          <w:tcPr>
            <w:tcW w:w="1871" w:type="dxa"/>
            <w:vAlign w:val="center"/>
          </w:tcPr>
          <w:p w14:paraId="664DF20D" w14:textId="77777777" w:rsidR="00861AB8" w:rsidRPr="007E20B9" w:rsidRDefault="00861AB8" w:rsidP="002E4276">
            <w:pPr>
              <w:pStyle w:val="ListeParagraf"/>
              <w:ind w:left="0"/>
              <w:jc w:val="center"/>
              <w:rPr>
                <w:sz w:val="18"/>
                <w:szCs w:val="18"/>
                <w:lang w:val="en-US"/>
              </w:rPr>
            </w:pPr>
          </w:p>
        </w:tc>
        <w:tc>
          <w:tcPr>
            <w:tcW w:w="1588" w:type="dxa"/>
            <w:vAlign w:val="center"/>
          </w:tcPr>
          <w:p w14:paraId="574BB746" w14:textId="77777777" w:rsidR="00861AB8" w:rsidRPr="007E20B9" w:rsidRDefault="00861AB8" w:rsidP="002E4276">
            <w:pPr>
              <w:pStyle w:val="ListeParagraf"/>
              <w:ind w:left="0"/>
              <w:jc w:val="center"/>
              <w:rPr>
                <w:sz w:val="18"/>
                <w:szCs w:val="18"/>
                <w:lang w:val="en-US"/>
              </w:rPr>
            </w:pPr>
          </w:p>
        </w:tc>
        <w:tc>
          <w:tcPr>
            <w:tcW w:w="1298" w:type="dxa"/>
            <w:vAlign w:val="center"/>
          </w:tcPr>
          <w:p w14:paraId="0EC2D2CC" w14:textId="77777777" w:rsidR="00861AB8" w:rsidRPr="007E20B9" w:rsidRDefault="00861AB8" w:rsidP="002E4276">
            <w:pPr>
              <w:pStyle w:val="ListeParagraf"/>
              <w:ind w:left="0"/>
              <w:jc w:val="center"/>
              <w:rPr>
                <w:sz w:val="18"/>
                <w:szCs w:val="18"/>
                <w:lang w:val="en-US"/>
              </w:rPr>
            </w:pPr>
          </w:p>
        </w:tc>
        <w:tc>
          <w:tcPr>
            <w:tcW w:w="1474" w:type="dxa"/>
            <w:vAlign w:val="center"/>
          </w:tcPr>
          <w:p w14:paraId="631D91D5" w14:textId="77777777" w:rsidR="00861AB8" w:rsidRPr="007E20B9" w:rsidRDefault="00861AB8" w:rsidP="002E4276">
            <w:pPr>
              <w:pStyle w:val="ListeParagraf"/>
              <w:ind w:left="0"/>
              <w:jc w:val="center"/>
              <w:rPr>
                <w:sz w:val="18"/>
                <w:szCs w:val="18"/>
                <w:lang w:val="en-US"/>
              </w:rPr>
            </w:pPr>
          </w:p>
        </w:tc>
      </w:tr>
    </w:tbl>
    <w:p w14:paraId="2704D563" w14:textId="5F8E294C" w:rsidR="00861AB8" w:rsidRPr="007E20B9" w:rsidRDefault="00861AB8" w:rsidP="00861AB8">
      <w:pPr>
        <w:jc w:val="both"/>
        <w:rPr>
          <w:i/>
          <w:iCs/>
          <w:sz w:val="24"/>
          <w:szCs w:val="24"/>
          <w:lang w:val="en-US"/>
        </w:rPr>
      </w:pPr>
    </w:p>
    <w:p w14:paraId="6BD3364D" w14:textId="77777777" w:rsidR="00861AB8" w:rsidRPr="007E20B9" w:rsidRDefault="00861AB8">
      <w:pPr>
        <w:rPr>
          <w:i/>
          <w:iCs/>
          <w:sz w:val="24"/>
          <w:szCs w:val="24"/>
          <w:lang w:val="en-US"/>
        </w:rPr>
      </w:pPr>
      <w:r w:rsidRPr="007E20B9">
        <w:rPr>
          <w:i/>
          <w:iCs/>
          <w:sz w:val="24"/>
          <w:szCs w:val="24"/>
          <w:lang w:val="en-US"/>
        </w:rPr>
        <w:br w:type="page"/>
      </w:r>
    </w:p>
    <w:p w14:paraId="20D7252E" w14:textId="4CA2028D" w:rsidR="00861AB8" w:rsidRPr="007E20B9" w:rsidRDefault="00861AB8" w:rsidP="00861AB8">
      <w:pPr>
        <w:pStyle w:val="Balk1"/>
        <w:pBdr>
          <w:bottom w:val="single" w:sz="4" w:space="1" w:color="auto"/>
        </w:pBdr>
        <w:jc w:val="both"/>
        <w:rPr>
          <w:b/>
          <w:bCs/>
          <w:color w:val="auto"/>
          <w:sz w:val="32"/>
          <w:szCs w:val="32"/>
          <w:lang w:val="en-US"/>
        </w:rPr>
      </w:pPr>
      <w:bookmarkStart w:id="280" w:name="_Toc118328245"/>
      <w:r w:rsidRPr="007E20B9">
        <w:rPr>
          <w:b/>
          <w:bCs/>
          <w:color w:val="auto"/>
          <w:lang w:val="en-US"/>
        </w:rPr>
        <w:lastRenderedPageBreak/>
        <w:t>SECTION F: BIM PROCESS DESIGN</w:t>
      </w:r>
      <w:bookmarkEnd w:id="280"/>
    </w:p>
    <w:p w14:paraId="78BA1D44" w14:textId="7E48C6F7" w:rsidR="00861AB8" w:rsidRPr="007E20B9" w:rsidRDefault="00861AB8" w:rsidP="00861AB8">
      <w:pPr>
        <w:pStyle w:val="ListeParagraf"/>
        <w:jc w:val="both"/>
        <w:rPr>
          <w:i/>
          <w:iCs/>
          <w:sz w:val="24"/>
          <w:szCs w:val="24"/>
          <w:lang w:val="en-US"/>
        </w:rPr>
      </w:pPr>
    </w:p>
    <w:p w14:paraId="4905F993" w14:textId="05446262" w:rsidR="00861AB8" w:rsidRPr="007E20B9" w:rsidRDefault="00861AB8" w:rsidP="00861AB8">
      <w:pPr>
        <w:pStyle w:val="ListeParagraf"/>
        <w:jc w:val="both"/>
        <w:rPr>
          <w:i/>
          <w:iCs/>
          <w:sz w:val="24"/>
          <w:szCs w:val="24"/>
          <w:lang w:val="en-US"/>
        </w:rPr>
      </w:pPr>
    </w:p>
    <w:p w14:paraId="2B7F053F" w14:textId="77777777" w:rsidR="00861AB8" w:rsidRPr="007E20B9" w:rsidRDefault="00861AB8" w:rsidP="00861AB8">
      <w:pPr>
        <w:pStyle w:val="ListeParagraf"/>
        <w:jc w:val="both"/>
        <w:rPr>
          <w:i/>
          <w:iCs/>
          <w:sz w:val="24"/>
          <w:szCs w:val="24"/>
          <w:lang w:val="en-US"/>
        </w:rPr>
      </w:pPr>
    </w:p>
    <w:p w14:paraId="1701A574" w14:textId="6D611EC5" w:rsidR="00861AB8" w:rsidRPr="007E20B9" w:rsidRDefault="00861AB8" w:rsidP="00861AB8">
      <w:pPr>
        <w:pStyle w:val="ListeParagraf"/>
        <w:numPr>
          <w:ilvl w:val="0"/>
          <w:numId w:val="8"/>
        </w:numPr>
        <w:jc w:val="both"/>
        <w:rPr>
          <w:i/>
          <w:iCs/>
          <w:sz w:val="24"/>
          <w:szCs w:val="24"/>
          <w:lang w:val="en-US"/>
        </w:rPr>
      </w:pPr>
      <w:r w:rsidRPr="007E20B9">
        <w:rPr>
          <w:b/>
          <w:bCs/>
          <w:sz w:val="24"/>
          <w:szCs w:val="24"/>
          <w:lang w:val="en-US"/>
        </w:rPr>
        <w:t>LEVEL ONE PROCESS OVERVIEW MAP: ATTACHMENT 2</w:t>
      </w:r>
    </w:p>
    <w:p w14:paraId="41E66939" w14:textId="309C852E" w:rsidR="00861AB8" w:rsidRPr="007E20B9" w:rsidRDefault="004A76A2" w:rsidP="0047747C">
      <w:pPr>
        <w:rPr>
          <w:i/>
          <w:iCs/>
          <w:sz w:val="24"/>
          <w:szCs w:val="24"/>
          <w:lang w:val="en-US"/>
        </w:rPr>
      </w:pPr>
      <w:r>
        <w:rPr>
          <w:noProof/>
          <w:lang w:val="en-US"/>
        </w:rPr>
        <w:drawing>
          <wp:inline distT="0" distB="0" distL="0" distR="0" wp14:anchorId="461C4E1A" wp14:editId="72229E17">
            <wp:extent cx="6115792" cy="3868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8071" cy="3895615"/>
                    </a:xfrm>
                    <a:prstGeom prst="rect">
                      <a:avLst/>
                    </a:prstGeom>
                    <a:noFill/>
                    <a:ln>
                      <a:noFill/>
                    </a:ln>
                  </pic:spPr>
                </pic:pic>
              </a:graphicData>
            </a:graphic>
          </wp:inline>
        </w:drawing>
      </w:r>
    </w:p>
    <w:p w14:paraId="4F989856" w14:textId="77777777" w:rsidR="00861AB8" w:rsidRPr="007E20B9" w:rsidRDefault="00861AB8" w:rsidP="00861AB8">
      <w:pPr>
        <w:jc w:val="both"/>
        <w:rPr>
          <w:i/>
          <w:iCs/>
          <w:sz w:val="24"/>
          <w:szCs w:val="24"/>
          <w:lang w:val="en-US"/>
        </w:rPr>
      </w:pPr>
    </w:p>
    <w:p w14:paraId="690C7256" w14:textId="77777777" w:rsidR="0047747C" w:rsidRPr="0047747C" w:rsidRDefault="00861AB8" w:rsidP="0047747C">
      <w:pPr>
        <w:pStyle w:val="ListeParagraf"/>
        <w:numPr>
          <w:ilvl w:val="0"/>
          <w:numId w:val="8"/>
        </w:numPr>
        <w:rPr>
          <w:i/>
          <w:iCs/>
          <w:sz w:val="24"/>
          <w:szCs w:val="24"/>
          <w:lang w:val="en-US"/>
        </w:rPr>
      </w:pPr>
      <w:r w:rsidRPr="0047747C">
        <w:rPr>
          <w:b/>
          <w:bCs/>
          <w:sz w:val="24"/>
          <w:szCs w:val="24"/>
          <w:lang w:val="en-US"/>
        </w:rPr>
        <w:t>LIST OF LEVEL TWO – DETAILED BIM USE PROCESS MAP(S): ATTACHMENT 3</w:t>
      </w:r>
      <w:r w:rsidR="0047747C">
        <w:rPr>
          <w:noProof/>
          <w:lang w:val="en-US"/>
        </w:rPr>
        <w:drawing>
          <wp:inline distT="0" distB="0" distL="0" distR="0" wp14:anchorId="2EC75FD0" wp14:editId="6E9BE830">
            <wp:extent cx="4809506" cy="30365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1604" cy="3044146"/>
                    </a:xfrm>
                    <a:prstGeom prst="rect">
                      <a:avLst/>
                    </a:prstGeom>
                    <a:noFill/>
                    <a:ln>
                      <a:noFill/>
                    </a:ln>
                  </pic:spPr>
                </pic:pic>
              </a:graphicData>
            </a:graphic>
          </wp:inline>
        </w:drawing>
      </w:r>
      <w:r w:rsidR="0047747C" w:rsidRPr="0047747C">
        <w:t xml:space="preserve"> </w:t>
      </w:r>
    </w:p>
    <w:p w14:paraId="5574091B" w14:textId="1D42A945" w:rsidR="00C747DD" w:rsidRDefault="0047747C" w:rsidP="0047747C">
      <w:pPr>
        <w:pStyle w:val="ListeParagraf"/>
        <w:ind w:left="0"/>
      </w:pPr>
      <w:r>
        <w:rPr>
          <w:noProof/>
          <w:lang w:val="en-US"/>
        </w:rPr>
        <w:lastRenderedPageBreak/>
        <w:drawing>
          <wp:inline distT="0" distB="0" distL="0" distR="0" wp14:anchorId="663AEFC4" wp14:editId="504E6F08">
            <wp:extent cx="6489194" cy="409698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4208" cy="4106466"/>
                    </a:xfrm>
                    <a:prstGeom prst="rect">
                      <a:avLst/>
                    </a:prstGeom>
                    <a:noFill/>
                    <a:ln>
                      <a:noFill/>
                    </a:ln>
                  </pic:spPr>
                </pic:pic>
              </a:graphicData>
            </a:graphic>
          </wp:inline>
        </w:drawing>
      </w:r>
      <w:r w:rsidRPr="0047747C">
        <w:t xml:space="preserve"> </w:t>
      </w:r>
      <w:r>
        <w:rPr>
          <w:noProof/>
          <w:lang w:val="en-US"/>
        </w:rPr>
        <w:drawing>
          <wp:inline distT="0" distB="0" distL="0" distR="0" wp14:anchorId="460A7B3C" wp14:editId="69D70C1D">
            <wp:extent cx="6495238" cy="41041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27960" cy="4124843"/>
                    </a:xfrm>
                    <a:prstGeom prst="rect">
                      <a:avLst/>
                    </a:prstGeom>
                    <a:noFill/>
                    <a:ln>
                      <a:noFill/>
                    </a:ln>
                  </pic:spPr>
                </pic:pic>
              </a:graphicData>
            </a:graphic>
          </wp:inline>
        </w:drawing>
      </w:r>
      <w:r w:rsidRPr="0047747C">
        <w:t xml:space="preserve"> </w:t>
      </w:r>
      <w:r>
        <w:rPr>
          <w:noProof/>
          <w:lang w:val="en-US"/>
        </w:rPr>
        <w:lastRenderedPageBreak/>
        <w:drawing>
          <wp:inline distT="0" distB="0" distL="0" distR="0" wp14:anchorId="46032517" wp14:editId="6DBDAE7F">
            <wp:extent cx="6427933" cy="40616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40878" cy="4069818"/>
                    </a:xfrm>
                    <a:prstGeom prst="rect">
                      <a:avLst/>
                    </a:prstGeom>
                    <a:noFill/>
                    <a:ln>
                      <a:noFill/>
                    </a:ln>
                  </pic:spPr>
                </pic:pic>
              </a:graphicData>
            </a:graphic>
          </wp:inline>
        </w:drawing>
      </w:r>
      <w:r w:rsidRPr="0047747C">
        <w:t xml:space="preserve"> </w:t>
      </w:r>
      <w:r>
        <w:rPr>
          <w:noProof/>
          <w:lang w:val="en-US"/>
        </w:rPr>
        <w:drawing>
          <wp:inline distT="0" distB="0" distL="0" distR="0" wp14:anchorId="0EE48768" wp14:editId="7C3506ED">
            <wp:extent cx="6427470" cy="40587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43991" cy="4069148"/>
                    </a:xfrm>
                    <a:prstGeom prst="rect">
                      <a:avLst/>
                    </a:prstGeom>
                    <a:noFill/>
                    <a:ln>
                      <a:noFill/>
                    </a:ln>
                  </pic:spPr>
                </pic:pic>
              </a:graphicData>
            </a:graphic>
          </wp:inline>
        </w:drawing>
      </w:r>
    </w:p>
    <w:p w14:paraId="21648666" w14:textId="77777777" w:rsidR="00C747DD" w:rsidRDefault="00C747DD">
      <w:r>
        <w:br w:type="page"/>
      </w:r>
    </w:p>
    <w:p w14:paraId="0EF53ACD" w14:textId="05F9AA30" w:rsidR="00861AB8" w:rsidRPr="007E20B9" w:rsidRDefault="00861AB8" w:rsidP="00861AB8">
      <w:pPr>
        <w:pStyle w:val="Balk1"/>
        <w:pBdr>
          <w:bottom w:val="single" w:sz="4" w:space="1" w:color="auto"/>
        </w:pBdr>
        <w:jc w:val="both"/>
        <w:rPr>
          <w:b/>
          <w:bCs/>
          <w:color w:val="auto"/>
          <w:sz w:val="32"/>
          <w:szCs w:val="32"/>
          <w:lang w:val="en-US"/>
        </w:rPr>
      </w:pPr>
      <w:bookmarkStart w:id="281" w:name="_Toc118328246"/>
      <w:r w:rsidRPr="007E20B9">
        <w:rPr>
          <w:b/>
          <w:bCs/>
          <w:color w:val="auto"/>
          <w:lang w:val="en-US"/>
        </w:rPr>
        <w:lastRenderedPageBreak/>
        <w:t>SECTION G: BIM INFORMATION EXCHANGES</w:t>
      </w:r>
      <w:bookmarkEnd w:id="281"/>
    </w:p>
    <w:p w14:paraId="70DD9267" w14:textId="77777777" w:rsidR="00861AB8" w:rsidRPr="007E20B9" w:rsidRDefault="00861AB8" w:rsidP="00861AB8">
      <w:pPr>
        <w:pStyle w:val="ListeParagraf"/>
        <w:jc w:val="both"/>
        <w:rPr>
          <w:i/>
          <w:iCs/>
          <w:sz w:val="24"/>
          <w:szCs w:val="24"/>
          <w:lang w:val="en-US"/>
        </w:rPr>
      </w:pPr>
    </w:p>
    <w:p w14:paraId="7F4661A4" w14:textId="77777777" w:rsidR="00861AB8" w:rsidRPr="007E20B9" w:rsidRDefault="00861AB8" w:rsidP="00861AB8">
      <w:pPr>
        <w:pStyle w:val="ListeParagraf"/>
        <w:jc w:val="both"/>
        <w:rPr>
          <w:i/>
          <w:iCs/>
          <w:sz w:val="24"/>
          <w:szCs w:val="24"/>
          <w:lang w:val="en-US"/>
        </w:rPr>
      </w:pPr>
    </w:p>
    <w:p w14:paraId="4A1CC3E4" w14:textId="77777777" w:rsidR="00861AB8" w:rsidRPr="007E20B9" w:rsidRDefault="00861AB8" w:rsidP="00861AB8">
      <w:pPr>
        <w:pStyle w:val="ListeParagraf"/>
        <w:jc w:val="both"/>
        <w:rPr>
          <w:i/>
          <w:iCs/>
          <w:sz w:val="24"/>
          <w:szCs w:val="24"/>
          <w:lang w:val="en-US"/>
        </w:rPr>
      </w:pPr>
    </w:p>
    <w:p w14:paraId="6283DC94" w14:textId="0ACCB138" w:rsidR="00861AB8" w:rsidRPr="007E20B9" w:rsidRDefault="00861AB8" w:rsidP="00861AB8">
      <w:pPr>
        <w:pStyle w:val="ListeParagraf"/>
        <w:numPr>
          <w:ilvl w:val="0"/>
          <w:numId w:val="9"/>
        </w:numPr>
        <w:jc w:val="both"/>
        <w:rPr>
          <w:i/>
          <w:iCs/>
          <w:sz w:val="24"/>
          <w:szCs w:val="24"/>
          <w:lang w:val="en-US"/>
        </w:rPr>
      </w:pPr>
      <w:r w:rsidRPr="007E20B9">
        <w:rPr>
          <w:b/>
          <w:bCs/>
          <w:sz w:val="24"/>
          <w:szCs w:val="24"/>
          <w:lang w:val="en-US"/>
        </w:rPr>
        <w:t>LIST OF INFORMATION EXCHANGE WORKSHEET(S): ATTACHMENT 4</w:t>
      </w:r>
    </w:p>
    <w:p w14:paraId="77B21685" w14:textId="77777777" w:rsidR="00861AB8" w:rsidRPr="007E20B9" w:rsidRDefault="00861AB8" w:rsidP="00861AB8">
      <w:pPr>
        <w:jc w:val="both"/>
        <w:rPr>
          <w:i/>
          <w:iCs/>
          <w:sz w:val="24"/>
          <w:szCs w:val="24"/>
          <w:lang w:val="en-US"/>
        </w:rPr>
      </w:pPr>
    </w:p>
    <w:p w14:paraId="2802D013" w14:textId="752117D4" w:rsidR="00861AB8" w:rsidRPr="007E20B9" w:rsidRDefault="00861AB8" w:rsidP="00861AB8">
      <w:pPr>
        <w:pStyle w:val="ListeParagraf"/>
        <w:numPr>
          <w:ilvl w:val="0"/>
          <w:numId w:val="9"/>
        </w:numPr>
        <w:jc w:val="both"/>
        <w:rPr>
          <w:i/>
          <w:iCs/>
          <w:sz w:val="24"/>
          <w:szCs w:val="24"/>
          <w:lang w:val="en-US"/>
        </w:rPr>
      </w:pPr>
      <w:r w:rsidRPr="007E20B9">
        <w:rPr>
          <w:b/>
          <w:bCs/>
          <w:sz w:val="24"/>
          <w:szCs w:val="24"/>
          <w:lang w:val="en-US"/>
        </w:rPr>
        <w:t>MODEL DEFINITION WORKSHEET: ATTACHMENT 5</w:t>
      </w:r>
    </w:p>
    <w:p w14:paraId="2987C464" w14:textId="77777777" w:rsidR="00861AB8" w:rsidRPr="007E20B9" w:rsidRDefault="00861AB8" w:rsidP="00861AB8">
      <w:pPr>
        <w:pStyle w:val="ListeParagraf"/>
        <w:rPr>
          <w:i/>
          <w:iCs/>
          <w:sz w:val="24"/>
          <w:szCs w:val="24"/>
          <w:lang w:val="en-US"/>
        </w:rPr>
      </w:pPr>
    </w:p>
    <w:p w14:paraId="119C0566" w14:textId="3A8C3690" w:rsidR="00861AB8" w:rsidRPr="007E20B9" w:rsidRDefault="00861AB8">
      <w:pPr>
        <w:rPr>
          <w:i/>
          <w:iCs/>
          <w:sz w:val="24"/>
          <w:szCs w:val="24"/>
          <w:lang w:val="en-US"/>
        </w:rPr>
      </w:pPr>
      <w:r w:rsidRPr="007E20B9">
        <w:rPr>
          <w:i/>
          <w:iCs/>
          <w:sz w:val="24"/>
          <w:szCs w:val="24"/>
          <w:lang w:val="en-US"/>
        </w:rPr>
        <w:br w:type="page"/>
      </w:r>
    </w:p>
    <w:p w14:paraId="55732D27" w14:textId="25E31D9C" w:rsidR="00861AB8" w:rsidRPr="007E20B9" w:rsidRDefault="00861AB8" w:rsidP="00861AB8">
      <w:pPr>
        <w:pStyle w:val="Balk1"/>
        <w:pBdr>
          <w:bottom w:val="single" w:sz="4" w:space="1" w:color="auto"/>
        </w:pBdr>
        <w:jc w:val="both"/>
        <w:rPr>
          <w:b/>
          <w:bCs/>
          <w:color w:val="auto"/>
          <w:sz w:val="32"/>
          <w:szCs w:val="32"/>
          <w:lang w:val="en-US"/>
        </w:rPr>
      </w:pPr>
      <w:bookmarkStart w:id="282" w:name="_Toc118328247"/>
      <w:r w:rsidRPr="007E20B9">
        <w:rPr>
          <w:b/>
          <w:bCs/>
          <w:color w:val="auto"/>
          <w:lang w:val="en-US"/>
        </w:rPr>
        <w:lastRenderedPageBreak/>
        <w:t>SECTION H: BIM AND FACILITY DATA REQUIREMENTS</w:t>
      </w:r>
      <w:bookmarkEnd w:id="282"/>
    </w:p>
    <w:p w14:paraId="3015F560" w14:textId="11834F22" w:rsidR="00861AB8" w:rsidRPr="007E20B9" w:rsidRDefault="00861AB8">
      <w:pPr>
        <w:rPr>
          <w:i/>
          <w:iCs/>
          <w:sz w:val="24"/>
          <w:szCs w:val="24"/>
          <w:lang w:val="en-US"/>
        </w:rPr>
      </w:pPr>
      <w:r w:rsidRPr="007E20B9">
        <w:rPr>
          <w:i/>
          <w:iCs/>
          <w:sz w:val="24"/>
          <w:szCs w:val="24"/>
          <w:lang w:val="en-US"/>
        </w:rPr>
        <w:br w:type="page"/>
      </w:r>
    </w:p>
    <w:p w14:paraId="3798D808" w14:textId="6F49F640" w:rsidR="00861AB8" w:rsidRPr="007E20B9" w:rsidRDefault="00861AB8" w:rsidP="00861AB8">
      <w:pPr>
        <w:pStyle w:val="Balk1"/>
        <w:pBdr>
          <w:bottom w:val="single" w:sz="4" w:space="1" w:color="auto"/>
        </w:pBdr>
        <w:jc w:val="both"/>
        <w:rPr>
          <w:b/>
          <w:bCs/>
          <w:color w:val="auto"/>
          <w:sz w:val="32"/>
          <w:szCs w:val="32"/>
          <w:lang w:val="en-US"/>
        </w:rPr>
      </w:pPr>
      <w:bookmarkStart w:id="283" w:name="_Toc118328248"/>
      <w:r w:rsidRPr="007E20B9">
        <w:rPr>
          <w:b/>
          <w:bCs/>
          <w:color w:val="auto"/>
          <w:lang w:val="en-US"/>
        </w:rPr>
        <w:lastRenderedPageBreak/>
        <w:t>SECTION I: COLLABORATION PROCEDURES</w:t>
      </w:r>
      <w:bookmarkEnd w:id="283"/>
    </w:p>
    <w:p w14:paraId="7DA4898A" w14:textId="77777777" w:rsidR="00861AB8" w:rsidRPr="007E20B9" w:rsidRDefault="00861AB8" w:rsidP="00861AB8">
      <w:pPr>
        <w:pStyle w:val="ListeParagraf"/>
        <w:jc w:val="both"/>
        <w:rPr>
          <w:i/>
          <w:iCs/>
          <w:sz w:val="24"/>
          <w:szCs w:val="24"/>
          <w:lang w:val="en-US"/>
        </w:rPr>
      </w:pPr>
    </w:p>
    <w:p w14:paraId="2C3D5CC9" w14:textId="77777777" w:rsidR="00861AB8" w:rsidRPr="007E20B9" w:rsidRDefault="00861AB8" w:rsidP="00861AB8">
      <w:pPr>
        <w:pStyle w:val="ListeParagraf"/>
        <w:jc w:val="both"/>
        <w:rPr>
          <w:i/>
          <w:iCs/>
          <w:sz w:val="24"/>
          <w:szCs w:val="24"/>
          <w:lang w:val="en-US"/>
        </w:rPr>
      </w:pPr>
    </w:p>
    <w:p w14:paraId="491D42FE" w14:textId="77777777" w:rsidR="00861AB8" w:rsidRPr="007E20B9" w:rsidRDefault="00861AB8" w:rsidP="00861AB8">
      <w:pPr>
        <w:pStyle w:val="ListeParagraf"/>
        <w:jc w:val="both"/>
        <w:rPr>
          <w:i/>
          <w:iCs/>
          <w:sz w:val="24"/>
          <w:szCs w:val="24"/>
          <w:lang w:val="en-US"/>
        </w:rPr>
      </w:pPr>
    </w:p>
    <w:p w14:paraId="49303307" w14:textId="73623A3A" w:rsidR="00861AB8" w:rsidRPr="00EE0B21" w:rsidRDefault="00861AB8" w:rsidP="00EE0B21">
      <w:pPr>
        <w:pStyle w:val="ListeParagraf"/>
        <w:numPr>
          <w:ilvl w:val="0"/>
          <w:numId w:val="10"/>
        </w:numPr>
        <w:jc w:val="both"/>
        <w:rPr>
          <w:ins w:id="284" w:author="Eray Uzun" w:date="2022-11-07T19:41:00Z"/>
          <w:bCs/>
          <w:sz w:val="24"/>
          <w:szCs w:val="24"/>
          <w:lang w:val="en-US"/>
          <w:rPrChange w:id="285" w:author="Eray Uzun" w:date="2022-11-07T19:41:00Z">
            <w:rPr>
              <w:ins w:id="286" w:author="Eray Uzun" w:date="2022-11-07T19:41:00Z"/>
              <w:rFonts w:ascii="Times New Roman" w:hAnsi="Times New Roman" w:cs="Times New Roman"/>
              <w:bCs/>
              <w:sz w:val="24"/>
              <w:szCs w:val="24"/>
              <w:lang w:val="en-US"/>
            </w:rPr>
          </w:rPrChange>
        </w:rPr>
      </w:pPr>
      <w:r w:rsidRPr="007E20B9">
        <w:rPr>
          <w:b/>
          <w:bCs/>
          <w:sz w:val="24"/>
          <w:szCs w:val="24"/>
          <w:lang w:val="en-US"/>
        </w:rPr>
        <w:t>COLLABORATION STRATEGY</w:t>
      </w:r>
      <w:r w:rsidRPr="00EE0B21">
        <w:rPr>
          <w:rFonts w:ascii="Times New Roman" w:hAnsi="Times New Roman" w:cs="Times New Roman"/>
          <w:b/>
          <w:bCs/>
          <w:sz w:val="24"/>
          <w:szCs w:val="24"/>
          <w:lang w:val="en-US"/>
          <w:rPrChange w:id="287" w:author="Eray Uzun" w:date="2022-11-07T19:41:00Z">
            <w:rPr>
              <w:b/>
              <w:bCs/>
              <w:sz w:val="24"/>
              <w:szCs w:val="24"/>
              <w:lang w:val="en-US"/>
            </w:rPr>
          </w:rPrChange>
        </w:rPr>
        <w:t>:</w:t>
      </w:r>
      <w:ins w:id="288" w:author="Eray Uzun" w:date="2022-11-07T19:33:00Z">
        <w:r w:rsidR="00EE0B21" w:rsidRPr="00EE0B21">
          <w:rPr>
            <w:rFonts w:ascii="Times New Roman" w:hAnsi="Times New Roman" w:cs="Times New Roman"/>
            <w:b/>
            <w:bCs/>
            <w:sz w:val="24"/>
            <w:szCs w:val="24"/>
            <w:lang w:val="en-US"/>
            <w:rPrChange w:id="289" w:author="Eray Uzun" w:date="2022-11-07T19:41:00Z">
              <w:rPr>
                <w:b/>
                <w:bCs/>
                <w:sz w:val="24"/>
                <w:szCs w:val="24"/>
                <w:lang w:val="en-US"/>
              </w:rPr>
            </w:rPrChange>
          </w:rPr>
          <w:t xml:space="preserve"> </w:t>
        </w:r>
      </w:ins>
      <w:proofErr w:type="spellStart"/>
      <w:ins w:id="290" w:author="Eray Uzun" w:date="2022-11-07T19:41:00Z">
        <w:r w:rsidR="00EE0B21" w:rsidRPr="00EE0B21">
          <w:rPr>
            <w:rFonts w:ascii="Times New Roman" w:hAnsi="Times New Roman" w:cs="Times New Roman"/>
            <w:bCs/>
            <w:sz w:val="24"/>
            <w:szCs w:val="24"/>
            <w:lang w:val="en-US"/>
            <w:rPrChange w:id="291" w:author="Eray Uzun" w:date="2022-11-07T19:41:00Z">
              <w:rPr>
                <w:b/>
                <w:bCs/>
                <w:sz w:val="24"/>
                <w:szCs w:val="24"/>
                <w:lang w:val="en-US"/>
              </w:rPr>
            </w:rPrChange>
          </w:rPr>
          <w:t>Disiplinler</w:t>
        </w:r>
        <w:proofErr w:type="spellEnd"/>
        <w:r w:rsidR="00EE0B21" w:rsidRPr="00EE0B21">
          <w:rPr>
            <w:rFonts w:ascii="Times New Roman" w:hAnsi="Times New Roman" w:cs="Times New Roman"/>
            <w:bCs/>
            <w:sz w:val="24"/>
            <w:szCs w:val="24"/>
            <w:lang w:val="en-US"/>
            <w:rPrChange w:id="292"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293" w:author="Eray Uzun" w:date="2022-11-07T19:41:00Z">
              <w:rPr>
                <w:b/>
                <w:bCs/>
                <w:sz w:val="24"/>
                <w:szCs w:val="24"/>
                <w:lang w:val="en-US"/>
              </w:rPr>
            </w:rPrChange>
          </w:rPr>
          <w:t>altındaki</w:t>
        </w:r>
        <w:proofErr w:type="spellEnd"/>
        <w:r w:rsidR="00EE0B21" w:rsidRPr="00EE0B21">
          <w:rPr>
            <w:rFonts w:ascii="Times New Roman" w:hAnsi="Times New Roman" w:cs="Times New Roman"/>
            <w:bCs/>
            <w:sz w:val="24"/>
            <w:szCs w:val="24"/>
            <w:lang w:val="en-US"/>
            <w:rPrChange w:id="294" w:author="Eray Uzun" w:date="2022-11-07T19:41:00Z">
              <w:rPr>
                <w:b/>
                <w:bCs/>
                <w:sz w:val="24"/>
                <w:szCs w:val="24"/>
                <w:lang w:val="en-US"/>
              </w:rPr>
            </w:rPrChange>
          </w:rPr>
          <w:t xml:space="preserve"> her </w:t>
        </w:r>
        <w:proofErr w:type="spellStart"/>
        <w:r w:rsidR="00EE0B21" w:rsidRPr="00EE0B21">
          <w:rPr>
            <w:rFonts w:ascii="Times New Roman" w:hAnsi="Times New Roman" w:cs="Times New Roman"/>
            <w:bCs/>
            <w:sz w:val="24"/>
            <w:szCs w:val="24"/>
            <w:lang w:val="en-US"/>
            <w:rPrChange w:id="295" w:author="Eray Uzun" w:date="2022-11-07T19:41:00Z">
              <w:rPr>
                <w:b/>
                <w:bCs/>
                <w:sz w:val="24"/>
                <w:szCs w:val="24"/>
                <w:lang w:val="en-US"/>
              </w:rPr>
            </w:rPrChange>
          </w:rPr>
          <w:t>bir</w:t>
        </w:r>
        <w:proofErr w:type="spellEnd"/>
        <w:r w:rsidR="00EE0B21" w:rsidRPr="00EE0B21">
          <w:rPr>
            <w:rFonts w:ascii="Times New Roman" w:hAnsi="Times New Roman" w:cs="Times New Roman"/>
            <w:bCs/>
            <w:sz w:val="24"/>
            <w:szCs w:val="24"/>
            <w:lang w:val="en-US"/>
            <w:rPrChange w:id="296"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297" w:author="Eray Uzun" w:date="2022-11-07T19:41:00Z">
              <w:rPr>
                <w:b/>
                <w:bCs/>
                <w:sz w:val="24"/>
                <w:szCs w:val="24"/>
                <w:lang w:val="en-US"/>
              </w:rPr>
            </w:rPrChange>
          </w:rPr>
          <w:t>modelden</w:t>
        </w:r>
        <w:proofErr w:type="spellEnd"/>
        <w:r w:rsidR="00EE0B21" w:rsidRPr="00EE0B21">
          <w:rPr>
            <w:rFonts w:ascii="Times New Roman" w:hAnsi="Times New Roman" w:cs="Times New Roman"/>
            <w:bCs/>
            <w:sz w:val="24"/>
            <w:szCs w:val="24"/>
            <w:lang w:val="en-US"/>
            <w:rPrChange w:id="298"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299" w:author="Eray Uzun" w:date="2022-11-07T19:41:00Z">
              <w:rPr>
                <w:b/>
                <w:bCs/>
                <w:sz w:val="24"/>
                <w:szCs w:val="24"/>
                <w:lang w:val="en-US"/>
              </w:rPr>
            </w:rPrChange>
          </w:rPr>
          <w:t>bir</w:t>
        </w:r>
        <w:proofErr w:type="spellEnd"/>
        <w:r w:rsidR="00EE0B21" w:rsidRPr="00EE0B21">
          <w:rPr>
            <w:rFonts w:ascii="Times New Roman" w:hAnsi="Times New Roman" w:cs="Times New Roman"/>
            <w:bCs/>
            <w:sz w:val="24"/>
            <w:szCs w:val="24"/>
            <w:lang w:val="en-US"/>
            <w:rPrChange w:id="300"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01" w:author="Eray Uzun" w:date="2022-11-07T19:41:00Z">
              <w:rPr>
                <w:b/>
                <w:bCs/>
                <w:sz w:val="24"/>
                <w:szCs w:val="24"/>
                <w:lang w:val="en-US"/>
              </w:rPr>
            </w:rPrChange>
          </w:rPr>
          <w:t>kişi</w:t>
        </w:r>
        <w:proofErr w:type="spellEnd"/>
        <w:r w:rsidR="00EE0B21" w:rsidRPr="00EE0B21">
          <w:rPr>
            <w:rFonts w:ascii="Times New Roman" w:hAnsi="Times New Roman" w:cs="Times New Roman"/>
            <w:bCs/>
            <w:sz w:val="24"/>
            <w:szCs w:val="24"/>
            <w:lang w:val="en-US"/>
            <w:rPrChange w:id="302"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03" w:author="Eray Uzun" w:date="2022-11-07T19:41:00Z">
              <w:rPr>
                <w:b/>
                <w:bCs/>
                <w:sz w:val="24"/>
                <w:szCs w:val="24"/>
                <w:lang w:val="en-US"/>
              </w:rPr>
            </w:rPrChange>
          </w:rPr>
          <w:t>sorumlu</w:t>
        </w:r>
        <w:proofErr w:type="spellEnd"/>
        <w:r w:rsidR="00EE0B21" w:rsidRPr="00EE0B21">
          <w:rPr>
            <w:rFonts w:ascii="Times New Roman" w:hAnsi="Times New Roman" w:cs="Times New Roman"/>
            <w:bCs/>
            <w:sz w:val="24"/>
            <w:szCs w:val="24"/>
            <w:lang w:val="en-US"/>
            <w:rPrChange w:id="304"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05" w:author="Eray Uzun" w:date="2022-11-07T19:41:00Z">
              <w:rPr>
                <w:b/>
                <w:bCs/>
                <w:sz w:val="24"/>
                <w:szCs w:val="24"/>
                <w:lang w:val="en-US"/>
              </w:rPr>
            </w:rPrChange>
          </w:rPr>
          <w:t>olacak</w:t>
        </w:r>
        <w:proofErr w:type="spellEnd"/>
        <w:r w:rsidR="00EE0B21" w:rsidRPr="00EE0B21">
          <w:rPr>
            <w:rFonts w:ascii="Times New Roman" w:hAnsi="Times New Roman" w:cs="Times New Roman"/>
            <w:bCs/>
            <w:sz w:val="24"/>
            <w:szCs w:val="24"/>
            <w:lang w:val="en-US"/>
            <w:rPrChange w:id="306"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07" w:author="Eray Uzun" w:date="2022-11-07T19:41:00Z">
              <w:rPr>
                <w:b/>
                <w:bCs/>
                <w:sz w:val="24"/>
                <w:szCs w:val="24"/>
                <w:lang w:val="en-US"/>
              </w:rPr>
            </w:rPrChange>
          </w:rPr>
          <w:t>şekilde</w:t>
        </w:r>
        <w:proofErr w:type="spellEnd"/>
        <w:r w:rsidR="00EE0B21" w:rsidRPr="00EE0B21">
          <w:rPr>
            <w:rFonts w:ascii="Times New Roman" w:hAnsi="Times New Roman" w:cs="Times New Roman"/>
            <w:bCs/>
            <w:sz w:val="24"/>
            <w:szCs w:val="24"/>
            <w:lang w:val="en-US"/>
            <w:rPrChange w:id="308"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09" w:author="Eray Uzun" w:date="2022-11-07T19:41:00Z">
              <w:rPr>
                <w:b/>
                <w:bCs/>
                <w:sz w:val="24"/>
                <w:szCs w:val="24"/>
                <w:lang w:val="en-US"/>
              </w:rPr>
            </w:rPrChange>
          </w:rPr>
          <w:t>atanarak</w:t>
        </w:r>
        <w:proofErr w:type="spellEnd"/>
        <w:r w:rsidR="00EE0B21" w:rsidRPr="00EE0B21">
          <w:rPr>
            <w:rFonts w:ascii="Times New Roman" w:hAnsi="Times New Roman" w:cs="Times New Roman"/>
            <w:bCs/>
            <w:sz w:val="24"/>
            <w:szCs w:val="24"/>
            <w:lang w:val="en-US"/>
            <w:rPrChange w:id="310"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11" w:author="Eray Uzun" w:date="2022-11-07T19:41:00Z">
              <w:rPr>
                <w:b/>
                <w:bCs/>
                <w:sz w:val="24"/>
                <w:szCs w:val="24"/>
                <w:lang w:val="en-US"/>
              </w:rPr>
            </w:rPrChange>
          </w:rPr>
          <w:t>ilgili</w:t>
        </w:r>
        <w:proofErr w:type="spellEnd"/>
        <w:r w:rsidR="00EE0B21" w:rsidRPr="00EE0B21">
          <w:rPr>
            <w:rFonts w:ascii="Times New Roman" w:hAnsi="Times New Roman" w:cs="Times New Roman"/>
            <w:bCs/>
            <w:sz w:val="24"/>
            <w:szCs w:val="24"/>
            <w:lang w:val="en-US"/>
            <w:rPrChange w:id="312"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13" w:author="Eray Uzun" w:date="2022-11-07T19:41:00Z">
              <w:rPr>
                <w:b/>
                <w:bCs/>
                <w:sz w:val="24"/>
                <w:szCs w:val="24"/>
                <w:lang w:val="en-US"/>
              </w:rPr>
            </w:rPrChange>
          </w:rPr>
          <w:t>disiplin</w:t>
        </w:r>
        <w:proofErr w:type="spellEnd"/>
        <w:r w:rsidR="00EE0B21" w:rsidRPr="00EE0B21">
          <w:rPr>
            <w:rFonts w:ascii="Times New Roman" w:hAnsi="Times New Roman" w:cs="Times New Roman"/>
            <w:bCs/>
            <w:sz w:val="24"/>
            <w:szCs w:val="24"/>
            <w:lang w:val="en-US"/>
            <w:rPrChange w:id="314"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15" w:author="Eray Uzun" w:date="2022-11-07T19:41:00Z">
              <w:rPr>
                <w:b/>
                <w:bCs/>
                <w:sz w:val="24"/>
                <w:szCs w:val="24"/>
                <w:lang w:val="en-US"/>
              </w:rPr>
            </w:rPrChange>
          </w:rPr>
          <w:t>dosyasında</w:t>
        </w:r>
        <w:proofErr w:type="spellEnd"/>
        <w:r w:rsidR="00EE0B21" w:rsidRPr="00EE0B21">
          <w:rPr>
            <w:rFonts w:ascii="Times New Roman" w:hAnsi="Times New Roman" w:cs="Times New Roman"/>
            <w:bCs/>
            <w:sz w:val="24"/>
            <w:szCs w:val="24"/>
            <w:lang w:val="en-US"/>
            <w:rPrChange w:id="316"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17" w:author="Eray Uzun" w:date="2022-11-07T19:41:00Z">
              <w:rPr>
                <w:b/>
                <w:bCs/>
                <w:sz w:val="24"/>
                <w:szCs w:val="24"/>
                <w:lang w:val="en-US"/>
              </w:rPr>
            </w:rPrChange>
          </w:rPr>
          <w:t>oluşturulur</w:t>
        </w:r>
        <w:proofErr w:type="spellEnd"/>
        <w:r w:rsidR="00EE0B21" w:rsidRPr="00EE0B21">
          <w:rPr>
            <w:rFonts w:ascii="Times New Roman" w:hAnsi="Times New Roman" w:cs="Times New Roman"/>
            <w:bCs/>
            <w:sz w:val="24"/>
            <w:szCs w:val="24"/>
            <w:lang w:val="en-US"/>
            <w:rPrChange w:id="318"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19" w:author="Eray Uzun" w:date="2022-11-07T19:41:00Z">
              <w:rPr>
                <w:b/>
                <w:bCs/>
                <w:sz w:val="24"/>
                <w:szCs w:val="24"/>
                <w:lang w:val="en-US"/>
              </w:rPr>
            </w:rPrChange>
          </w:rPr>
          <w:t>Düzenli</w:t>
        </w:r>
        <w:proofErr w:type="spellEnd"/>
        <w:r w:rsidR="00EE0B21" w:rsidRPr="00EE0B21">
          <w:rPr>
            <w:rFonts w:ascii="Times New Roman" w:hAnsi="Times New Roman" w:cs="Times New Roman"/>
            <w:bCs/>
            <w:sz w:val="24"/>
            <w:szCs w:val="24"/>
            <w:lang w:val="en-US"/>
            <w:rPrChange w:id="320"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21" w:author="Eray Uzun" w:date="2022-11-07T19:41:00Z">
              <w:rPr>
                <w:b/>
                <w:bCs/>
                <w:sz w:val="24"/>
                <w:szCs w:val="24"/>
                <w:lang w:val="en-US"/>
              </w:rPr>
            </w:rPrChange>
          </w:rPr>
          <w:t>toplantılarda</w:t>
        </w:r>
        <w:proofErr w:type="spellEnd"/>
        <w:r w:rsidR="00EE0B21" w:rsidRPr="00EE0B21">
          <w:rPr>
            <w:rFonts w:ascii="Times New Roman" w:hAnsi="Times New Roman" w:cs="Times New Roman"/>
            <w:bCs/>
            <w:sz w:val="24"/>
            <w:szCs w:val="24"/>
            <w:lang w:val="en-US"/>
            <w:rPrChange w:id="322"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23" w:author="Eray Uzun" w:date="2022-11-07T19:41:00Z">
              <w:rPr>
                <w:b/>
                <w:bCs/>
                <w:sz w:val="24"/>
                <w:szCs w:val="24"/>
                <w:lang w:val="en-US"/>
              </w:rPr>
            </w:rPrChange>
          </w:rPr>
          <w:t>bu</w:t>
        </w:r>
        <w:proofErr w:type="spellEnd"/>
        <w:r w:rsidR="00EE0B21" w:rsidRPr="00EE0B21">
          <w:rPr>
            <w:rFonts w:ascii="Times New Roman" w:hAnsi="Times New Roman" w:cs="Times New Roman"/>
            <w:bCs/>
            <w:sz w:val="24"/>
            <w:szCs w:val="24"/>
            <w:lang w:val="en-US"/>
            <w:rPrChange w:id="324"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25" w:author="Eray Uzun" w:date="2022-11-07T19:41:00Z">
              <w:rPr>
                <w:b/>
                <w:bCs/>
                <w:sz w:val="24"/>
                <w:szCs w:val="24"/>
                <w:lang w:val="en-US"/>
              </w:rPr>
            </w:rPrChange>
          </w:rPr>
          <w:t>modeller</w:t>
        </w:r>
        <w:proofErr w:type="spellEnd"/>
        <w:r w:rsidR="00EE0B21" w:rsidRPr="00EE0B21">
          <w:rPr>
            <w:rFonts w:ascii="Times New Roman" w:hAnsi="Times New Roman" w:cs="Times New Roman"/>
            <w:bCs/>
            <w:sz w:val="24"/>
            <w:szCs w:val="24"/>
            <w:lang w:val="en-US"/>
            <w:rPrChange w:id="326"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27" w:author="Eray Uzun" w:date="2022-11-07T19:41:00Z">
              <w:rPr>
                <w:b/>
                <w:bCs/>
                <w:sz w:val="24"/>
                <w:szCs w:val="24"/>
                <w:lang w:val="en-US"/>
              </w:rPr>
            </w:rPrChange>
          </w:rPr>
          <w:t>disiplinler</w:t>
        </w:r>
        <w:proofErr w:type="spellEnd"/>
        <w:r w:rsidR="00EE0B21" w:rsidRPr="00EE0B21">
          <w:rPr>
            <w:rFonts w:ascii="Times New Roman" w:hAnsi="Times New Roman" w:cs="Times New Roman"/>
            <w:bCs/>
            <w:sz w:val="24"/>
            <w:szCs w:val="24"/>
            <w:lang w:val="en-US"/>
            <w:rPrChange w:id="328"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29" w:author="Eray Uzun" w:date="2022-11-07T19:41:00Z">
              <w:rPr>
                <w:b/>
                <w:bCs/>
                <w:sz w:val="24"/>
                <w:szCs w:val="24"/>
                <w:lang w:val="en-US"/>
              </w:rPr>
            </w:rPrChange>
          </w:rPr>
          <w:t>altında</w:t>
        </w:r>
        <w:proofErr w:type="spellEnd"/>
        <w:r w:rsidR="00EE0B21" w:rsidRPr="00EE0B21">
          <w:rPr>
            <w:rFonts w:ascii="Times New Roman" w:hAnsi="Times New Roman" w:cs="Times New Roman"/>
            <w:bCs/>
            <w:sz w:val="24"/>
            <w:szCs w:val="24"/>
            <w:lang w:val="en-US"/>
            <w:rPrChange w:id="330"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31" w:author="Eray Uzun" w:date="2022-11-07T19:41:00Z">
              <w:rPr>
                <w:b/>
                <w:bCs/>
                <w:sz w:val="24"/>
                <w:szCs w:val="24"/>
                <w:lang w:val="en-US"/>
              </w:rPr>
            </w:rPrChange>
          </w:rPr>
          <w:t>birleştirilir</w:t>
        </w:r>
        <w:proofErr w:type="spellEnd"/>
        <w:r w:rsidR="00EE0B21" w:rsidRPr="00EE0B21">
          <w:rPr>
            <w:rFonts w:ascii="Times New Roman" w:hAnsi="Times New Roman" w:cs="Times New Roman"/>
            <w:bCs/>
            <w:sz w:val="24"/>
            <w:szCs w:val="24"/>
            <w:lang w:val="en-US"/>
            <w:rPrChange w:id="332" w:author="Eray Uzun" w:date="2022-11-07T19:41:00Z">
              <w:rPr>
                <w:b/>
                <w:bCs/>
                <w:sz w:val="24"/>
                <w:szCs w:val="24"/>
                <w:lang w:val="en-US"/>
              </w:rPr>
            </w:rPrChange>
          </w:rPr>
          <w:t xml:space="preserve">. GITHUB </w:t>
        </w:r>
        <w:proofErr w:type="spellStart"/>
        <w:r w:rsidR="00EE0B21" w:rsidRPr="00EE0B21">
          <w:rPr>
            <w:rFonts w:ascii="Times New Roman" w:hAnsi="Times New Roman" w:cs="Times New Roman"/>
            <w:bCs/>
            <w:sz w:val="24"/>
            <w:szCs w:val="24"/>
            <w:lang w:val="en-US"/>
            <w:rPrChange w:id="333" w:author="Eray Uzun" w:date="2022-11-07T19:41:00Z">
              <w:rPr>
                <w:b/>
                <w:bCs/>
                <w:sz w:val="24"/>
                <w:szCs w:val="24"/>
                <w:lang w:val="en-US"/>
              </w:rPr>
            </w:rPrChange>
          </w:rPr>
          <w:t>üzerinden</w:t>
        </w:r>
        <w:proofErr w:type="spellEnd"/>
        <w:r w:rsidR="00EE0B21" w:rsidRPr="00EE0B21">
          <w:rPr>
            <w:rFonts w:ascii="Times New Roman" w:hAnsi="Times New Roman" w:cs="Times New Roman"/>
            <w:bCs/>
            <w:sz w:val="24"/>
            <w:szCs w:val="24"/>
            <w:lang w:val="en-US"/>
            <w:rPrChange w:id="334"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35" w:author="Eray Uzun" w:date="2022-11-07T19:41:00Z">
              <w:rPr>
                <w:b/>
                <w:bCs/>
                <w:sz w:val="24"/>
                <w:szCs w:val="24"/>
                <w:lang w:val="en-US"/>
              </w:rPr>
            </w:rPrChange>
          </w:rPr>
          <w:t>paylaşılan</w:t>
        </w:r>
        <w:proofErr w:type="spellEnd"/>
        <w:r w:rsidR="00EE0B21" w:rsidRPr="00EE0B21">
          <w:rPr>
            <w:rFonts w:ascii="Times New Roman" w:hAnsi="Times New Roman" w:cs="Times New Roman"/>
            <w:bCs/>
            <w:sz w:val="24"/>
            <w:szCs w:val="24"/>
            <w:lang w:val="en-US"/>
            <w:rPrChange w:id="336"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37" w:author="Eray Uzun" w:date="2022-11-07T19:41:00Z">
              <w:rPr>
                <w:b/>
                <w:bCs/>
                <w:sz w:val="24"/>
                <w:szCs w:val="24"/>
                <w:lang w:val="en-US"/>
              </w:rPr>
            </w:rPrChange>
          </w:rPr>
          <w:t>dosyalar</w:t>
        </w:r>
        <w:proofErr w:type="spellEnd"/>
        <w:r w:rsidR="00EE0B21" w:rsidRPr="00EE0B21">
          <w:rPr>
            <w:rFonts w:ascii="Times New Roman" w:hAnsi="Times New Roman" w:cs="Times New Roman"/>
            <w:bCs/>
            <w:sz w:val="24"/>
            <w:szCs w:val="24"/>
            <w:lang w:val="en-US"/>
            <w:rPrChange w:id="338"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39" w:author="Eray Uzun" w:date="2022-11-07T19:41:00Z">
              <w:rPr>
                <w:b/>
                <w:bCs/>
                <w:sz w:val="24"/>
                <w:szCs w:val="24"/>
                <w:lang w:val="en-US"/>
              </w:rPr>
            </w:rPrChange>
          </w:rPr>
          <w:t>en</w:t>
        </w:r>
        <w:proofErr w:type="spellEnd"/>
        <w:r w:rsidR="00EE0B21" w:rsidRPr="00EE0B21">
          <w:rPr>
            <w:rFonts w:ascii="Times New Roman" w:hAnsi="Times New Roman" w:cs="Times New Roman"/>
            <w:bCs/>
            <w:sz w:val="24"/>
            <w:szCs w:val="24"/>
            <w:lang w:val="en-US"/>
            <w:rPrChange w:id="340"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41" w:author="Eray Uzun" w:date="2022-11-07T19:41:00Z">
              <w:rPr>
                <w:b/>
                <w:bCs/>
                <w:sz w:val="24"/>
                <w:szCs w:val="24"/>
                <w:lang w:val="en-US"/>
              </w:rPr>
            </w:rPrChange>
          </w:rPr>
          <w:t>az</w:t>
        </w:r>
        <w:proofErr w:type="spellEnd"/>
        <w:r w:rsidR="00EE0B21" w:rsidRPr="00EE0B21">
          <w:rPr>
            <w:rFonts w:ascii="Times New Roman" w:hAnsi="Times New Roman" w:cs="Times New Roman"/>
            <w:bCs/>
            <w:sz w:val="24"/>
            <w:szCs w:val="24"/>
            <w:lang w:val="en-US"/>
            <w:rPrChange w:id="342"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43" w:author="Eray Uzun" w:date="2022-11-07T19:41:00Z">
              <w:rPr>
                <w:b/>
                <w:bCs/>
                <w:sz w:val="24"/>
                <w:szCs w:val="24"/>
                <w:lang w:val="en-US"/>
              </w:rPr>
            </w:rPrChange>
          </w:rPr>
          <w:t>başka</w:t>
        </w:r>
        <w:proofErr w:type="spellEnd"/>
        <w:r w:rsidR="00EE0B21" w:rsidRPr="00EE0B21">
          <w:rPr>
            <w:rFonts w:ascii="Times New Roman" w:hAnsi="Times New Roman" w:cs="Times New Roman"/>
            <w:bCs/>
            <w:sz w:val="24"/>
            <w:szCs w:val="24"/>
            <w:lang w:val="en-US"/>
            <w:rPrChange w:id="344"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45" w:author="Eray Uzun" w:date="2022-11-07T19:41:00Z">
              <w:rPr>
                <w:b/>
                <w:bCs/>
                <w:sz w:val="24"/>
                <w:szCs w:val="24"/>
                <w:lang w:val="en-US"/>
              </w:rPr>
            </w:rPrChange>
          </w:rPr>
          <w:t>bir</w:t>
        </w:r>
        <w:proofErr w:type="spellEnd"/>
        <w:r w:rsidR="00EE0B21" w:rsidRPr="00EE0B21">
          <w:rPr>
            <w:rFonts w:ascii="Times New Roman" w:hAnsi="Times New Roman" w:cs="Times New Roman"/>
            <w:bCs/>
            <w:sz w:val="24"/>
            <w:szCs w:val="24"/>
            <w:lang w:val="en-US"/>
            <w:rPrChange w:id="346"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47" w:author="Eray Uzun" w:date="2022-11-07T19:41:00Z">
              <w:rPr>
                <w:b/>
                <w:bCs/>
                <w:sz w:val="24"/>
                <w:szCs w:val="24"/>
                <w:lang w:val="en-US"/>
              </w:rPr>
            </w:rPrChange>
          </w:rPr>
          <w:t>kişinin</w:t>
        </w:r>
        <w:proofErr w:type="spellEnd"/>
        <w:r w:rsidR="00EE0B21" w:rsidRPr="00EE0B21">
          <w:rPr>
            <w:rFonts w:ascii="Times New Roman" w:hAnsi="Times New Roman" w:cs="Times New Roman"/>
            <w:bCs/>
            <w:sz w:val="24"/>
            <w:szCs w:val="24"/>
            <w:lang w:val="en-US"/>
            <w:rPrChange w:id="348"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49" w:author="Eray Uzun" w:date="2022-11-07T19:41:00Z">
              <w:rPr>
                <w:b/>
                <w:bCs/>
                <w:sz w:val="24"/>
                <w:szCs w:val="24"/>
                <w:lang w:val="en-US"/>
              </w:rPr>
            </w:rPrChange>
          </w:rPr>
          <w:t>onayına</w:t>
        </w:r>
        <w:proofErr w:type="spellEnd"/>
        <w:r w:rsidR="00EE0B21" w:rsidRPr="00EE0B21">
          <w:rPr>
            <w:rFonts w:ascii="Times New Roman" w:hAnsi="Times New Roman" w:cs="Times New Roman"/>
            <w:bCs/>
            <w:sz w:val="24"/>
            <w:szCs w:val="24"/>
            <w:lang w:val="en-US"/>
            <w:rPrChange w:id="350"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51" w:author="Eray Uzun" w:date="2022-11-07T19:41:00Z">
              <w:rPr>
                <w:b/>
                <w:bCs/>
                <w:sz w:val="24"/>
                <w:szCs w:val="24"/>
                <w:lang w:val="en-US"/>
              </w:rPr>
            </w:rPrChange>
          </w:rPr>
          <w:t>bağlı</w:t>
        </w:r>
        <w:proofErr w:type="spellEnd"/>
        <w:r w:rsidR="00EE0B21" w:rsidRPr="00EE0B21">
          <w:rPr>
            <w:rFonts w:ascii="Times New Roman" w:hAnsi="Times New Roman" w:cs="Times New Roman"/>
            <w:bCs/>
            <w:sz w:val="24"/>
            <w:szCs w:val="24"/>
            <w:lang w:val="en-US"/>
            <w:rPrChange w:id="352"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53" w:author="Eray Uzun" w:date="2022-11-07T19:41:00Z">
              <w:rPr>
                <w:b/>
                <w:bCs/>
                <w:sz w:val="24"/>
                <w:szCs w:val="24"/>
                <w:lang w:val="en-US"/>
              </w:rPr>
            </w:rPrChange>
          </w:rPr>
          <w:t>olarak</w:t>
        </w:r>
        <w:proofErr w:type="spellEnd"/>
        <w:r w:rsidR="00EE0B21" w:rsidRPr="00EE0B21">
          <w:rPr>
            <w:rFonts w:ascii="Times New Roman" w:hAnsi="Times New Roman" w:cs="Times New Roman"/>
            <w:bCs/>
            <w:sz w:val="24"/>
            <w:szCs w:val="24"/>
            <w:lang w:val="en-US"/>
            <w:rPrChange w:id="354"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55" w:author="Eray Uzun" w:date="2022-11-07T19:41:00Z">
              <w:rPr>
                <w:b/>
                <w:bCs/>
                <w:sz w:val="24"/>
                <w:szCs w:val="24"/>
                <w:lang w:val="en-US"/>
              </w:rPr>
            </w:rPrChange>
          </w:rPr>
          <w:t>sisteme</w:t>
        </w:r>
        <w:proofErr w:type="spellEnd"/>
        <w:r w:rsidR="00EE0B21" w:rsidRPr="00EE0B21">
          <w:rPr>
            <w:rFonts w:ascii="Times New Roman" w:hAnsi="Times New Roman" w:cs="Times New Roman"/>
            <w:bCs/>
            <w:sz w:val="24"/>
            <w:szCs w:val="24"/>
            <w:lang w:val="en-US"/>
            <w:rPrChange w:id="356"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57" w:author="Eray Uzun" w:date="2022-11-07T19:41:00Z">
              <w:rPr>
                <w:b/>
                <w:bCs/>
                <w:sz w:val="24"/>
                <w:szCs w:val="24"/>
                <w:lang w:val="en-US"/>
              </w:rPr>
            </w:rPrChange>
          </w:rPr>
          <w:t>kontrollü</w:t>
        </w:r>
        <w:proofErr w:type="spellEnd"/>
        <w:r w:rsidR="00EE0B21" w:rsidRPr="00EE0B21">
          <w:rPr>
            <w:rFonts w:ascii="Times New Roman" w:hAnsi="Times New Roman" w:cs="Times New Roman"/>
            <w:bCs/>
            <w:sz w:val="24"/>
            <w:szCs w:val="24"/>
            <w:lang w:val="en-US"/>
            <w:rPrChange w:id="358"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59" w:author="Eray Uzun" w:date="2022-11-07T19:41:00Z">
              <w:rPr>
                <w:b/>
                <w:bCs/>
                <w:sz w:val="24"/>
                <w:szCs w:val="24"/>
                <w:lang w:val="en-US"/>
              </w:rPr>
            </w:rPrChange>
          </w:rPr>
          <w:t>şekilde</w:t>
        </w:r>
        <w:proofErr w:type="spellEnd"/>
        <w:r w:rsidR="00EE0B21" w:rsidRPr="00EE0B21">
          <w:rPr>
            <w:rFonts w:ascii="Times New Roman" w:hAnsi="Times New Roman" w:cs="Times New Roman"/>
            <w:bCs/>
            <w:sz w:val="24"/>
            <w:szCs w:val="24"/>
            <w:lang w:val="en-US"/>
            <w:rPrChange w:id="360"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61" w:author="Eray Uzun" w:date="2022-11-07T19:41:00Z">
              <w:rPr>
                <w:b/>
                <w:bCs/>
                <w:sz w:val="24"/>
                <w:szCs w:val="24"/>
                <w:lang w:val="en-US"/>
              </w:rPr>
            </w:rPrChange>
          </w:rPr>
          <w:t>yüklenir</w:t>
        </w:r>
        <w:proofErr w:type="spellEnd"/>
        <w:r w:rsidR="00EE0B21" w:rsidRPr="00EE0B21">
          <w:rPr>
            <w:rFonts w:ascii="Times New Roman" w:hAnsi="Times New Roman" w:cs="Times New Roman"/>
            <w:bCs/>
            <w:sz w:val="24"/>
            <w:szCs w:val="24"/>
            <w:lang w:val="en-US"/>
            <w:rPrChange w:id="362"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63" w:author="Eray Uzun" w:date="2022-11-07T19:41:00Z">
              <w:rPr>
                <w:b/>
                <w:bCs/>
                <w:sz w:val="24"/>
                <w:szCs w:val="24"/>
                <w:lang w:val="en-US"/>
              </w:rPr>
            </w:rPrChange>
          </w:rPr>
          <w:t>ve</w:t>
        </w:r>
        <w:proofErr w:type="spellEnd"/>
        <w:r w:rsidR="00EE0B21" w:rsidRPr="00EE0B21">
          <w:rPr>
            <w:rFonts w:ascii="Times New Roman" w:hAnsi="Times New Roman" w:cs="Times New Roman"/>
            <w:bCs/>
            <w:sz w:val="24"/>
            <w:szCs w:val="24"/>
            <w:lang w:val="en-US"/>
            <w:rPrChange w:id="364"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65" w:author="Eray Uzun" w:date="2022-11-07T19:41:00Z">
              <w:rPr>
                <w:b/>
                <w:bCs/>
                <w:sz w:val="24"/>
                <w:szCs w:val="24"/>
                <w:lang w:val="en-US"/>
              </w:rPr>
            </w:rPrChange>
          </w:rPr>
          <w:t>çalışma</w:t>
        </w:r>
        <w:proofErr w:type="spellEnd"/>
        <w:r w:rsidR="00EE0B21" w:rsidRPr="00EE0B21">
          <w:rPr>
            <w:rFonts w:ascii="Times New Roman" w:hAnsi="Times New Roman" w:cs="Times New Roman"/>
            <w:bCs/>
            <w:sz w:val="24"/>
            <w:szCs w:val="24"/>
            <w:lang w:val="en-US"/>
            <w:rPrChange w:id="366"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67" w:author="Eray Uzun" w:date="2022-11-07T19:41:00Z">
              <w:rPr>
                <w:b/>
                <w:bCs/>
                <w:sz w:val="24"/>
                <w:szCs w:val="24"/>
                <w:lang w:val="en-US"/>
              </w:rPr>
            </w:rPrChange>
          </w:rPr>
          <w:t>alanında</w:t>
        </w:r>
        <w:proofErr w:type="spellEnd"/>
        <w:r w:rsidR="00EE0B21" w:rsidRPr="00EE0B21">
          <w:rPr>
            <w:rFonts w:ascii="Times New Roman" w:hAnsi="Times New Roman" w:cs="Times New Roman"/>
            <w:bCs/>
            <w:sz w:val="24"/>
            <w:szCs w:val="24"/>
            <w:lang w:val="en-US"/>
            <w:rPrChange w:id="368"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69" w:author="Eray Uzun" w:date="2022-11-07T19:41:00Z">
              <w:rPr>
                <w:b/>
                <w:bCs/>
                <w:sz w:val="24"/>
                <w:szCs w:val="24"/>
                <w:lang w:val="en-US"/>
              </w:rPr>
            </w:rPrChange>
          </w:rPr>
          <w:t>linklenmeye</w:t>
        </w:r>
        <w:proofErr w:type="spellEnd"/>
        <w:r w:rsidR="00EE0B21" w:rsidRPr="00EE0B21">
          <w:rPr>
            <w:rFonts w:ascii="Times New Roman" w:hAnsi="Times New Roman" w:cs="Times New Roman"/>
            <w:bCs/>
            <w:sz w:val="24"/>
            <w:szCs w:val="24"/>
            <w:lang w:val="en-US"/>
            <w:rPrChange w:id="370"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71" w:author="Eray Uzun" w:date="2022-11-07T19:41:00Z">
              <w:rPr>
                <w:b/>
                <w:bCs/>
                <w:sz w:val="24"/>
                <w:szCs w:val="24"/>
                <w:lang w:val="en-US"/>
              </w:rPr>
            </w:rPrChange>
          </w:rPr>
          <w:t>hazır</w:t>
        </w:r>
        <w:proofErr w:type="spellEnd"/>
        <w:r w:rsidR="00EE0B21" w:rsidRPr="00EE0B21">
          <w:rPr>
            <w:rFonts w:ascii="Times New Roman" w:hAnsi="Times New Roman" w:cs="Times New Roman"/>
            <w:bCs/>
            <w:sz w:val="24"/>
            <w:szCs w:val="24"/>
            <w:lang w:val="en-US"/>
            <w:rPrChange w:id="372"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73" w:author="Eray Uzun" w:date="2022-11-07T19:41:00Z">
              <w:rPr>
                <w:b/>
                <w:bCs/>
                <w:sz w:val="24"/>
                <w:szCs w:val="24"/>
                <w:lang w:val="en-US"/>
              </w:rPr>
            </w:rPrChange>
          </w:rPr>
          <w:t>halde</w:t>
        </w:r>
        <w:proofErr w:type="spellEnd"/>
        <w:r w:rsidR="00EE0B21" w:rsidRPr="00EE0B21">
          <w:rPr>
            <w:rFonts w:ascii="Times New Roman" w:hAnsi="Times New Roman" w:cs="Times New Roman"/>
            <w:bCs/>
            <w:sz w:val="24"/>
            <w:szCs w:val="24"/>
            <w:lang w:val="en-US"/>
            <w:rPrChange w:id="374" w:author="Eray Uzun" w:date="2022-11-07T19:41:00Z">
              <w:rPr>
                <w:b/>
                <w:bCs/>
                <w:sz w:val="24"/>
                <w:szCs w:val="24"/>
                <w:lang w:val="en-US"/>
              </w:rPr>
            </w:rPrChange>
          </w:rPr>
          <w:t xml:space="preserve"> </w:t>
        </w:r>
        <w:proofErr w:type="spellStart"/>
        <w:r w:rsidR="00EE0B21" w:rsidRPr="00EE0B21">
          <w:rPr>
            <w:rFonts w:ascii="Times New Roman" w:hAnsi="Times New Roman" w:cs="Times New Roman"/>
            <w:bCs/>
            <w:sz w:val="24"/>
            <w:szCs w:val="24"/>
            <w:lang w:val="en-US"/>
            <w:rPrChange w:id="375" w:author="Eray Uzun" w:date="2022-11-07T19:41:00Z">
              <w:rPr>
                <w:b/>
                <w:bCs/>
                <w:sz w:val="24"/>
                <w:szCs w:val="24"/>
                <w:lang w:val="en-US"/>
              </w:rPr>
            </w:rPrChange>
          </w:rPr>
          <w:t>dosyalanır</w:t>
        </w:r>
        <w:proofErr w:type="spellEnd"/>
        <w:r w:rsidR="00EE0B21" w:rsidRPr="00EE0B21">
          <w:rPr>
            <w:rFonts w:ascii="Times New Roman" w:hAnsi="Times New Roman" w:cs="Times New Roman"/>
            <w:bCs/>
            <w:sz w:val="24"/>
            <w:szCs w:val="24"/>
            <w:lang w:val="en-US"/>
            <w:rPrChange w:id="376" w:author="Eray Uzun" w:date="2022-11-07T19:41:00Z">
              <w:rPr>
                <w:b/>
                <w:bCs/>
                <w:sz w:val="24"/>
                <w:szCs w:val="24"/>
                <w:lang w:val="en-US"/>
              </w:rPr>
            </w:rPrChange>
          </w:rPr>
          <w:t>.</w:t>
        </w:r>
      </w:ins>
    </w:p>
    <w:p w14:paraId="1A60BE1B" w14:textId="4BBA03F0" w:rsidR="00EE0B21" w:rsidRPr="00EE0B21" w:rsidRDefault="00EE0B21">
      <w:pPr>
        <w:pStyle w:val="ListeParagraf"/>
        <w:ind w:left="1080"/>
        <w:jc w:val="both"/>
        <w:rPr>
          <w:bCs/>
          <w:sz w:val="24"/>
          <w:szCs w:val="24"/>
          <w:lang w:val="en-US"/>
          <w:rPrChange w:id="377" w:author="Eray Uzun" w:date="2022-11-07T19:41:00Z">
            <w:rPr>
              <w:b/>
              <w:bCs/>
              <w:sz w:val="24"/>
              <w:szCs w:val="24"/>
              <w:lang w:val="en-US"/>
            </w:rPr>
          </w:rPrChange>
        </w:rPr>
        <w:pPrChange w:id="378" w:author="Eray Uzun" w:date="2022-11-07T19:41:00Z">
          <w:pPr>
            <w:pStyle w:val="ListeParagraf"/>
            <w:numPr>
              <w:numId w:val="10"/>
            </w:numPr>
            <w:ind w:left="1080" w:hanging="360"/>
            <w:jc w:val="both"/>
          </w:pPr>
        </w:pPrChange>
      </w:pPr>
      <w:ins w:id="379" w:author="Eray Uzun" w:date="2022-11-07T19:41:00Z">
        <w:r w:rsidRPr="00EE0B21">
          <w:rPr>
            <w:bCs/>
            <w:sz w:val="24"/>
            <w:szCs w:val="24"/>
            <w:lang w:val="en-US"/>
          </w:rPr>
          <w:t>O</w:t>
        </w:r>
        <w:r w:rsidR="009A55B9">
          <w:rPr>
            <w:bCs/>
            <w:sz w:val="24"/>
            <w:szCs w:val="24"/>
            <w:lang w:val="en-US"/>
          </w:rPr>
          <w:t>nly o</w:t>
        </w:r>
        <w:r w:rsidRPr="00EE0B21">
          <w:rPr>
            <w:bCs/>
            <w:sz w:val="24"/>
            <w:szCs w:val="24"/>
            <w:lang w:val="en-US"/>
          </w:rPr>
          <w:t>ne person is assigned to be responsible for each model under the disciplines and created in the relevant discipline file. At regular meetings, these models are combined under disciplines. The files shared via GITHUB are uploaded to the system in a controlled manner, subject to the approval of at least one other person, and filed in the workspace ready to be linked.</w:t>
        </w:r>
      </w:ins>
    </w:p>
    <w:p w14:paraId="224122BF" w14:textId="77777777" w:rsidR="00861AB8" w:rsidRPr="007E20B9" w:rsidRDefault="00861AB8" w:rsidP="00861AB8">
      <w:pPr>
        <w:pStyle w:val="ListeParagraf"/>
        <w:ind w:left="1080"/>
        <w:jc w:val="both"/>
        <w:rPr>
          <w:i/>
          <w:iCs/>
          <w:sz w:val="24"/>
          <w:szCs w:val="24"/>
          <w:lang w:val="en-US"/>
        </w:rPr>
      </w:pPr>
    </w:p>
    <w:p w14:paraId="756F2262" w14:textId="77777777" w:rsidR="00861AB8" w:rsidRPr="007E20B9" w:rsidRDefault="00861AB8" w:rsidP="00861AB8">
      <w:pPr>
        <w:pStyle w:val="ListeParagraf"/>
        <w:ind w:left="1080"/>
        <w:jc w:val="both"/>
        <w:rPr>
          <w:i/>
          <w:iCs/>
          <w:sz w:val="24"/>
          <w:szCs w:val="24"/>
          <w:lang w:val="en-US"/>
        </w:rPr>
      </w:pPr>
    </w:p>
    <w:p w14:paraId="1A6BFE87" w14:textId="015E608A" w:rsidR="00861AB8" w:rsidRPr="009A55B9" w:rsidRDefault="00861AB8" w:rsidP="009A55B9">
      <w:pPr>
        <w:pStyle w:val="ListeParagraf"/>
        <w:numPr>
          <w:ilvl w:val="0"/>
          <w:numId w:val="10"/>
        </w:numPr>
        <w:jc w:val="both"/>
        <w:rPr>
          <w:ins w:id="380" w:author="Eray Uzun" w:date="2022-11-07T19:48:00Z"/>
          <w:i/>
          <w:iCs/>
          <w:sz w:val="24"/>
          <w:szCs w:val="24"/>
          <w:lang w:val="en-US"/>
          <w:rPrChange w:id="381" w:author="Eray Uzun" w:date="2022-11-07T19:48:00Z">
            <w:rPr>
              <w:ins w:id="382" w:author="Eray Uzun" w:date="2022-11-07T19:48:00Z"/>
              <w:rFonts w:ascii="Times New Roman" w:hAnsi="Times New Roman" w:cs="Times New Roman"/>
              <w:bCs/>
              <w:sz w:val="24"/>
              <w:szCs w:val="24"/>
              <w:lang w:val="en-US"/>
            </w:rPr>
          </w:rPrChange>
        </w:rPr>
      </w:pPr>
      <w:r w:rsidRPr="007E20B9">
        <w:rPr>
          <w:b/>
          <w:bCs/>
          <w:sz w:val="24"/>
          <w:szCs w:val="24"/>
          <w:lang w:val="en-US"/>
        </w:rPr>
        <w:t>MEETING PROCEDURES:</w:t>
      </w:r>
      <w:ins w:id="383" w:author="Eray Uzun" w:date="2022-11-07T19:42:00Z">
        <w:r w:rsidR="009A55B9">
          <w:rPr>
            <w:b/>
            <w:bCs/>
            <w:sz w:val="24"/>
            <w:szCs w:val="24"/>
            <w:lang w:val="en-US"/>
          </w:rPr>
          <w:t xml:space="preserve"> </w:t>
        </w:r>
      </w:ins>
      <w:proofErr w:type="spellStart"/>
      <w:ins w:id="384" w:author="Eray Uzun" w:date="2022-11-07T19:48:00Z">
        <w:r w:rsidR="009A55B9" w:rsidRPr="009A55B9">
          <w:rPr>
            <w:rFonts w:ascii="Times New Roman" w:hAnsi="Times New Roman" w:cs="Times New Roman"/>
            <w:bCs/>
            <w:sz w:val="24"/>
            <w:szCs w:val="24"/>
            <w:lang w:val="en-US"/>
            <w:rPrChange w:id="385" w:author="Eray Uzun" w:date="2022-11-07T19:48:00Z">
              <w:rPr>
                <w:b/>
                <w:bCs/>
                <w:sz w:val="24"/>
                <w:szCs w:val="24"/>
                <w:lang w:val="en-US"/>
              </w:rPr>
            </w:rPrChange>
          </w:rPr>
          <w:t>Toplantı</w:t>
        </w:r>
        <w:proofErr w:type="spellEnd"/>
        <w:r w:rsidR="009A55B9" w:rsidRPr="009A55B9">
          <w:rPr>
            <w:rFonts w:ascii="Times New Roman" w:hAnsi="Times New Roman" w:cs="Times New Roman"/>
            <w:bCs/>
            <w:sz w:val="24"/>
            <w:szCs w:val="24"/>
            <w:lang w:val="en-US"/>
            <w:rPrChange w:id="386"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387" w:author="Eray Uzun" w:date="2022-11-07T19:48:00Z">
              <w:rPr>
                <w:b/>
                <w:bCs/>
                <w:sz w:val="24"/>
                <w:szCs w:val="24"/>
                <w:lang w:val="en-US"/>
              </w:rPr>
            </w:rPrChange>
          </w:rPr>
          <w:t>günleri</w:t>
        </w:r>
        <w:proofErr w:type="spellEnd"/>
        <w:r w:rsidR="009A55B9" w:rsidRPr="009A55B9">
          <w:rPr>
            <w:rFonts w:ascii="Times New Roman" w:hAnsi="Times New Roman" w:cs="Times New Roman"/>
            <w:bCs/>
            <w:sz w:val="24"/>
            <w:szCs w:val="24"/>
            <w:lang w:val="en-US"/>
            <w:rPrChange w:id="388"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389" w:author="Eray Uzun" w:date="2022-11-07T19:48:00Z">
              <w:rPr>
                <w:b/>
                <w:bCs/>
                <w:sz w:val="24"/>
                <w:szCs w:val="24"/>
                <w:lang w:val="en-US"/>
              </w:rPr>
            </w:rPrChange>
          </w:rPr>
          <w:t>pazar</w:t>
        </w:r>
        <w:proofErr w:type="spellEnd"/>
        <w:r w:rsidR="009A55B9" w:rsidRPr="009A55B9">
          <w:rPr>
            <w:rFonts w:ascii="Times New Roman" w:hAnsi="Times New Roman" w:cs="Times New Roman"/>
            <w:bCs/>
            <w:sz w:val="24"/>
            <w:szCs w:val="24"/>
            <w:lang w:val="en-US"/>
            <w:rPrChange w:id="390"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391" w:author="Eray Uzun" w:date="2022-11-07T19:48:00Z">
              <w:rPr>
                <w:b/>
                <w:bCs/>
                <w:sz w:val="24"/>
                <w:szCs w:val="24"/>
                <w:lang w:val="en-US"/>
              </w:rPr>
            </w:rPrChange>
          </w:rPr>
          <w:t>pazartesi</w:t>
        </w:r>
        <w:proofErr w:type="spellEnd"/>
        <w:r w:rsidR="009A55B9" w:rsidRPr="009A55B9">
          <w:rPr>
            <w:rFonts w:ascii="Times New Roman" w:hAnsi="Times New Roman" w:cs="Times New Roman"/>
            <w:bCs/>
            <w:sz w:val="24"/>
            <w:szCs w:val="24"/>
            <w:lang w:val="en-US"/>
            <w:rPrChange w:id="392"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393" w:author="Eray Uzun" w:date="2022-11-07T19:48:00Z">
              <w:rPr>
                <w:b/>
                <w:bCs/>
                <w:sz w:val="24"/>
                <w:szCs w:val="24"/>
                <w:lang w:val="en-US"/>
              </w:rPr>
            </w:rPrChange>
          </w:rPr>
          <w:t>ve</w:t>
        </w:r>
        <w:proofErr w:type="spellEnd"/>
        <w:r w:rsidR="009A55B9" w:rsidRPr="009A55B9">
          <w:rPr>
            <w:rFonts w:ascii="Times New Roman" w:hAnsi="Times New Roman" w:cs="Times New Roman"/>
            <w:bCs/>
            <w:sz w:val="24"/>
            <w:szCs w:val="24"/>
            <w:lang w:val="en-US"/>
            <w:rPrChange w:id="394"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395" w:author="Eray Uzun" w:date="2022-11-07T19:48:00Z">
              <w:rPr>
                <w:b/>
                <w:bCs/>
                <w:sz w:val="24"/>
                <w:szCs w:val="24"/>
                <w:lang w:val="en-US"/>
              </w:rPr>
            </w:rPrChange>
          </w:rPr>
          <w:t>perşembe</w:t>
        </w:r>
        <w:proofErr w:type="spellEnd"/>
        <w:r w:rsidR="009A55B9" w:rsidRPr="009A55B9">
          <w:rPr>
            <w:rFonts w:ascii="Times New Roman" w:hAnsi="Times New Roman" w:cs="Times New Roman"/>
            <w:bCs/>
            <w:sz w:val="24"/>
            <w:szCs w:val="24"/>
            <w:lang w:val="en-US"/>
            <w:rPrChange w:id="396"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397" w:author="Eray Uzun" w:date="2022-11-07T19:48:00Z">
              <w:rPr>
                <w:b/>
                <w:bCs/>
                <w:sz w:val="24"/>
                <w:szCs w:val="24"/>
                <w:lang w:val="en-US"/>
              </w:rPr>
            </w:rPrChange>
          </w:rPr>
          <w:t>olacak</w:t>
        </w:r>
        <w:proofErr w:type="spellEnd"/>
        <w:r w:rsidR="009A55B9" w:rsidRPr="009A55B9">
          <w:rPr>
            <w:rFonts w:ascii="Times New Roman" w:hAnsi="Times New Roman" w:cs="Times New Roman"/>
            <w:bCs/>
            <w:sz w:val="24"/>
            <w:szCs w:val="24"/>
            <w:lang w:val="en-US"/>
            <w:rPrChange w:id="398"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399" w:author="Eray Uzun" w:date="2022-11-07T19:48:00Z">
              <w:rPr>
                <w:b/>
                <w:bCs/>
                <w:sz w:val="24"/>
                <w:szCs w:val="24"/>
                <w:lang w:val="en-US"/>
              </w:rPr>
            </w:rPrChange>
          </w:rPr>
          <w:t>Süresi</w:t>
        </w:r>
        <w:proofErr w:type="spellEnd"/>
        <w:r w:rsidR="009A55B9" w:rsidRPr="009A55B9">
          <w:rPr>
            <w:rFonts w:ascii="Times New Roman" w:hAnsi="Times New Roman" w:cs="Times New Roman"/>
            <w:bCs/>
            <w:sz w:val="24"/>
            <w:szCs w:val="24"/>
            <w:lang w:val="en-US"/>
            <w:rPrChange w:id="400" w:author="Eray Uzun" w:date="2022-11-07T19:48:00Z">
              <w:rPr>
                <w:b/>
                <w:bCs/>
                <w:sz w:val="24"/>
                <w:szCs w:val="24"/>
                <w:lang w:val="en-US"/>
              </w:rPr>
            </w:rPrChange>
          </w:rPr>
          <w:t xml:space="preserve"> 1 </w:t>
        </w:r>
        <w:proofErr w:type="spellStart"/>
        <w:r w:rsidR="009A55B9" w:rsidRPr="009A55B9">
          <w:rPr>
            <w:rFonts w:ascii="Times New Roman" w:hAnsi="Times New Roman" w:cs="Times New Roman"/>
            <w:bCs/>
            <w:sz w:val="24"/>
            <w:szCs w:val="24"/>
            <w:lang w:val="en-US"/>
            <w:rPrChange w:id="401" w:author="Eray Uzun" w:date="2022-11-07T19:48:00Z">
              <w:rPr>
                <w:b/>
                <w:bCs/>
                <w:sz w:val="24"/>
                <w:szCs w:val="24"/>
                <w:lang w:val="en-US"/>
              </w:rPr>
            </w:rPrChange>
          </w:rPr>
          <w:t>saati</w:t>
        </w:r>
        <w:proofErr w:type="spellEnd"/>
        <w:r w:rsidR="009A55B9" w:rsidRPr="009A55B9">
          <w:rPr>
            <w:rFonts w:ascii="Times New Roman" w:hAnsi="Times New Roman" w:cs="Times New Roman"/>
            <w:bCs/>
            <w:sz w:val="24"/>
            <w:szCs w:val="24"/>
            <w:lang w:val="en-US"/>
            <w:rPrChange w:id="402"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03" w:author="Eray Uzun" w:date="2022-11-07T19:48:00Z">
              <w:rPr>
                <w:b/>
                <w:bCs/>
                <w:sz w:val="24"/>
                <w:szCs w:val="24"/>
                <w:lang w:val="en-US"/>
              </w:rPr>
            </w:rPrChange>
          </w:rPr>
          <w:t>geçmeyecek</w:t>
        </w:r>
        <w:proofErr w:type="spellEnd"/>
        <w:r w:rsidR="009A55B9" w:rsidRPr="009A55B9">
          <w:rPr>
            <w:rFonts w:ascii="Times New Roman" w:hAnsi="Times New Roman" w:cs="Times New Roman"/>
            <w:bCs/>
            <w:sz w:val="24"/>
            <w:szCs w:val="24"/>
            <w:lang w:val="en-US"/>
            <w:rPrChange w:id="404"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05" w:author="Eray Uzun" w:date="2022-11-07T19:48:00Z">
              <w:rPr>
                <w:b/>
                <w:bCs/>
                <w:sz w:val="24"/>
                <w:szCs w:val="24"/>
                <w:lang w:val="en-US"/>
              </w:rPr>
            </w:rPrChange>
          </w:rPr>
          <w:t>İçeriği</w:t>
        </w:r>
        <w:proofErr w:type="spellEnd"/>
        <w:r w:rsidR="009A55B9" w:rsidRPr="009A55B9">
          <w:rPr>
            <w:rFonts w:ascii="Times New Roman" w:hAnsi="Times New Roman" w:cs="Times New Roman"/>
            <w:bCs/>
            <w:sz w:val="24"/>
            <w:szCs w:val="24"/>
            <w:lang w:val="en-US"/>
            <w:rPrChange w:id="406"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07" w:author="Eray Uzun" w:date="2022-11-07T19:48:00Z">
              <w:rPr>
                <w:b/>
                <w:bCs/>
                <w:sz w:val="24"/>
                <w:szCs w:val="24"/>
                <w:lang w:val="en-US"/>
              </w:rPr>
            </w:rPrChange>
          </w:rPr>
          <w:t>ortaya</w:t>
        </w:r>
        <w:proofErr w:type="spellEnd"/>
        <w:r w:rsidR="009A55B9" w:rsidRPr="009A55B9">
          <w:rPr>
            <w:rFonts w:ascii="Times New Roman" w:hAnsi="Times New Roman" w:cs="Times New Roman"/>
            <w:bCs/>
            <w:sz w:val="24"/>
            <w:szCs w:val="24"/>
            <w:lang w:val="en-US"/>
            <w:rPrChange w:id="408"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09" w:author="Eray Uzun" w:date="2022-11-07T19:48:00Z">
              <w:rPr>
                <w:b/>
                <w:bCs/>
                <w:sz w:val="24"/>
                <w:szCs w:val="24"/>
                <w:lang w:val="en-US"/>
              </w:rPr>
            </w:rPrChange>
          </w:rPr>
          <w:t>çıkmış</w:t>
        </w:r>
        <w:proofErr w:type="spellEnd"/>
        <w:r w:rsidR="009A55B9" w:rsidRPr="009A55B9">
          <w:rPr>
            <w:rFonts w:ascii="Times New Roman" w:hAnsi="Times New Roman" w:cs="Times New Roman"/>
            <w:bCs/>
            <w:sz w:val="24"/>
            <w:szCs w:val="24"/>
            <w:lang w:val="en-US"/>
            <w:rPrChange w:id="410"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11" w:author="Eray Uzun" w:date="2022-11-07T19:48:00Z">
              <w:rPr>
                <w:b/>
                <w:bCs/>
                <w:sz w:val="24"/>
                <w:szCs w:val="24"/>
                <w:lang w:val="en-US"/>
              </w:rPr>
            </w:rPrChange>
          </w:rPr>
          <w:t>problemlerin</w:t>
        </w:r>
        <w:proofErr w:type="spellEnd"/>
        <w:r w:rsidR="009A55B9" w:rsidRPr="009A55B9">
          <w:rPr>
            <w:rFonts w:ascii="Times New Roman" w:hAnsi="Times New Roman" w:cs="Times New Roman"/>
            <w:bCs/>
            <w:sz w:val="24"/>
            <w:szCs w:val="24"/>
            <w:lang w:val="en-US"/>
            <w:rPrChange w:id="412"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13" w:author="Eray Uzun" w:date="2022-11-07T19:48:00Z">
              <w:rPr>
                <w:b/>
                <w:bCs/>
                <w:sz w:val="24"/>
                <w:szCs w:val="24"/>
                <w:lang w:val="en-US"/>
              </w:rPr>
            </w:rPrChange>
          </w:rPr>
          <w:t>çözümleri</w:t>
        </w:r>
        <w:proofErr w:type="spellEnd"/>
        <w:r w:rsidR="009A55B9" w:rsidRPr="009A55B9">
          <w:rPr>
            <w:rFonts w:ascii="Times New Roman" w:hAnsi="Times New Roman" w:cs="Times New Roman"/>
            <w:bCs/>
            <w:sz w:val="24"/>
            <w:szCs w:val="24"/>
            <w:lang w:val="en-US"/>
            <w:rPrChange w:id="414"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15" w:author="Eray Uzun" w:date="2022-11-07T19:48:00Z">
              <w:rPr>
                <w:b/>
                <w:bCs/>
                <w:sz w:val="24"/>
                <w:szCs w:val="24"/>
                <w:lang w:val="en-US"/>
              </w:rPr>
            </w:rPrChange>
          </w:rPr>
          <w:t>ortak</w:t>
        </w:r>
        <w:proofErr w:type="spellEnd"/>
        <w:r w:rsidR="009A55B9" w:rsidRPr="009A55B9">
          <w:rPr>
            <w:rFonts w:ascii="Times New Roman" w:hAnsi="Times New Roman" w:cs="Times New Roman"/>
            <w:bCs/>
            <w:sz w:val="24"/>
            <w:szCs w:val="24"/>
            <w:lang w:val="en-US"/>
            <w:rPrChange w:id="416"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17" w:author="Eray Uzun" w:date="2022-11-07T19:48:00Z">
              <w:rPr>
                <w:b/>
                <w:bCs/>
                <w:sz w:val="24"/>
                <w:szCs w:val="24"/>
                <w:lang w:val="en-US"/>
              </w:rPr>
            </w:rPrChange>
          </w:rPr>
          <w:t>alınması</w:t>
        </w:r>
        <w:proofErr w:type="spellEnd"/>
        <w:r w:rsidR="009A55B9" w:rsidRPr="009A55B9">
          <w:rPr>
            <w:rFonts w:ascii="Times New Roman" w:hAnsi="Times New Roman" w:cs="Times New Roman"/>
            <w:bCs/>
            <w:sz w:val="24"/>
            <w:szCs w:val="24"/>
            <w:lang w:val="en-US"/>
            <w:rPrChange w:id="418"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19" w:author="Eray Uzun" w:date="2022-11-07T19:48:00Z">
              <w:rPr>
                <w:b/>
                <w:bCs/>
                <w:sz w:val="24"/>
                <w:szCs w:val="24"/>
                <w:lang w:val="en-US"/>
              </w:rPr>
            </w:rPrChange>
          </w:rPr>
          <w:t>gereken</w:t>
        </w:r>
        <w:proofErr w:type="spellEnd"/>
        <w:r w:rsidR="009A55B9" w:rsidRPr="009A55B9">
          <w:rPr>
            <w:rFonts w:ascii="Times New Roman" w:hAnsi="Times New Roman" w:cs="Times New Roman"/>
            <w:bCs/>
            <w:sz w:val="24"/>
            <w:szCs w:val="24"/>
            <w:lang w:val="en-US"/>
            <w:rPrChange w:id="420"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21" w:author="Eray Uzun" w:date="2022-11-07T19:48:00Z">
              <w:rPr>
                <w:b/>
                <w:bCs/>
                <w:sz w:val="24"/>
                <w:szCs w:val="24"/>
                <w:lang w:val="en-US"/>
              </w:rPr>
            </w:rPrChange>
          </w:rPr>
          <w:t>kararların</w:t>
        </w:r>
        <w:proofErr w:type="spellEnd"/>
        <w:r w:rsidR="009A55B9" w:rsidRPr="009A55B9">
          <w:rPr>
            <w:rFonts w:ascii="Times New Roman" w:hAnsi="Times New Roman" w:cs="Times New Roman"/>
            <w:bCs/>
            <w:sz w:val="24"/>
            <w:szCs w:val="24"/>
            <w:lang w:val="en-US"/>
            <w:rPrChange w:id="422"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23" w:author="Eray Uzun" w:date="2022-11-07T19:48:00Z">
              <w:rPr>
                <w:b/>
                <w:bCs/>
                <w:sz w:val="24"/>
                <w:szCs w:val="24"/>
                <w:lang w:val="en-US"/>
              </w:rPr>
            </w:rPrChange>
          </w:rPr>
          <w:t>neticelendirilmesi</w:t>
        </w:r>
        <w:proofErr w:type="spellEnd"/>
        <w:r w:rsidR="009A55B9" w:rsidRPr="009A55B9">
          <w:rPr>
            <w:rFonts w:ascii="Times New Roman" w:hAnsi="Times New Roman" w:cs="Times New Roman"/>
            <w:bCs/>
            <w:sz w:val="24"/>
            <w:szCs w:val="24"/>
            <w:lang w:val="en-US"/>
            <w:rPrChange w:id="424"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25" w:author="Eray Uzun" w:date="2022-11-07T19:48:00Z">
              <w:rPr>
                <w:b/>
                <w:bCs/>
                <w:sz w:val="24"/>
                <w:szCs w:val="24"/>
                <w:lang w:val="en-US"/>
              </w:rPr>
            </w:rPrChange>
          </w:rPr>
          <w:t>ve</w:t>
        </w:r>
        <w:proofErr w:type="spellEnd"/>
        <w:r w:rsidR="009A55B9" w:rsidRPr="009A55B9">
          <w:rPr>
            <w:rFonts w:ascii="Times New Roman" w:hAnsi="Times New Roman" w:cs="Times New Roman"/>
            <w:bCs/>
            <w:sz w:val="24"/>
            <w:szCs w:val="24"/>
            <w:lang w:val="en-US"/>
            <w:rPrChange w:id="426"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27" w:author="Eray Uzun" w:date="2022-11-07T19:48:00Z">
              <w:rPr>
                <w:b/>
                <w:bCs/>
                <w:sz w:val="24"/>
                <w:szCs w:val="24"/>
                <w:lang w:val="en-US"/>
              </w:rPr>
            </w:rPrChange>
          </w:rPr>
          <w:t>izlenecek</w:t>
        </w:r>
        <w:proofErr w:type="spellEnd"/>
        <w:r w:rsidR="009A55B9" w:rsidRPr="009A55B9">
          <w:rPr>
            <w:rFonts w:ascii="Times New Roman" w:hAnsi="Times New Roman" w:cs="Times New Roman"/>
            <w:bCs/>
            <w:sz w:val="24"/>
            <w:szCs w:val="24"/>
            <w:lang w:val="en-US"/>
            <w:rPrChange w:id="428"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29" w:author="Eray Uzun" w:date="2022-11-07T19:48:00Z">
              <w:rPr>
                <w:b/>
                <w:bCs/>
                <w:sz w:val="24"/>
                <w:szCs w:val="24"/>
                <w:lang w:val="en-US"/>
              </w:rPr>
            </w:rPrChange>
          </w:rPr>
          <w:t>yolun</w:t>
        </w:r>
        <w:proofErr w:type="spellEnd"/>
        <w:r w:rsidR="009A55B9" w:rsidRPr="009A55B9">
          <w:rPr>
            <w:rFonts w:ascii="Times New Roman" w:hAnsi="Times New Roman" w:cs="Times New Roman"/>
            <w:bCs/>
            <w:sz w:val="24"/>
            <w:szCs w:val="24"/>
            <w:lang w:val="en-US"/>
            <w:rPrChange w:id="430"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31" w:author="Eray Uzun" w:date="2022-11-07T19:48:00Z">
              <w:rPr>
                <w:b/>
                <w:bCs/>
                <w:sz w:val="24"/>
                <w:szCs w:val="24"/>
                <w:lang w:val="en-US"/>
              </w:rPr>
            </w:rPrChange>
          </w:rPr>
          <w:t>belirlenmesi</w:t>
        </w:r>
        <w:proofErr w:type="spellEnd"/>
        <w:r w:rsidR="009A55B9" w:rsidRPr="009A55B9">
          <w:rPr>
            <w:rFonts w:ascii="Times New Roman" w:hAnsi="Times New Roman" w:cs="Times New Roman"/>
            <w:bCs/>
            <w:sz w:val="24"/>
            <w:szCs w:val="24"/>
            <w:lang w:val="en-US"/>
            <w:rPrChange w:id="432"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33" w:author="Eray Uzun" w:date="2022-11-07T19:48:00Z">
              <w:rPr>
                <w:b/>
                <w:bCs/>
                <w:sz w:val="24"/>
                <w:szCs w:val="24"/>
                <w:lang w:val="en-US"/>
              </w:rPr>
            </w:rPrChange>
          </w:rPr>
          <w:t>olarak</w:t>
        </w:r>
        <w:proofErr w:type="spellEnd"/>
        <w:r w:rsidR="009A55B9" w:rsidRPr="009A55B9">
          <w:rPr>
            <w:rFonts w:ascii="Times New Roman" w:hAnsi="Times New Roman" w:cs="Times New Roman"/>
            <w:bCs/>
            <w:sz w:val="24"/>
            <w:szCs w:val="24"/>
            <w:lang w:val="en-US"/>
            <w:rPrChange w:id="434"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35" w:author="Eray Uzun" w:date="2022-11-07T19:48:00Z">
              <w:rPr>
                <w:b/>
                <w:bCs/>
                <w:sz w:val="24"/>
                <w:szCs w:val="24"/>
                <w:lang w:val="en-US"/>
              </w:rPr>
            </w:rPrChange>
          </w:rPr>
          <w:t>sınırlandırıldı</w:t>
        </w:r>
        <w:proofErr w:type="spellEnd"/>
        <w:r w:rsidR="009A55B9" w:rsidRPr="009A55B9">
          <w:rPr>
            <w:rFonts w:ascii="Times New Roman" w:hAnsi="Times New Roman" w:cs="Times New Roman"/>
            <w:bCs/>
            <w:sz w:val="24"/>
            <w:szCs w:val="24"/>
            <w:lang w:val="en-US"/>
            <w:rPrChange w:id="436" w:author="Eray Uzun" w:date="2022-11-07T19:48:00Z">
              <w:rPr>
                <w:b/>
                <w:bCs/>
                <w:sz w:val="24"/>
                <w:szCs w:val="24"/>
                <w:lang w:val="en-US"/>
              </w:rPr>
            </w:rPrChange>
          </w:rPr>
          <w:t xml:space="preserve">. Her </w:t>
        </w:r>
        <w:proofErr w:type="spellStart"/>
        <w:r w:rsidR="009A55B9" w:rsidRPr="009A55B9">
          <w:rPr>
            <w:rFonts w:ascii="Times New Roman" w:hAnsi="Times New Roman" w:cs="Times New Roman"/>
            <w:bCs/>
            <w:sz w:val="24"/>
            <w:szCs w:val="24"/>
            <w:lang w:val="en-US"/>
            <w:rPrChange w:id="437" w:author="Eray Uzun" w:date="2022-11-07T19:48:00Z">
              <w:rPr>
                <w:b/>
                <w:bCs/>
                <w:sz w:val="24"/>
                <w:szCs w:val="24"/>
                <w:lang w:val="en-US"/>
              </w:rPr>
            </w:rPrChange>
          </w:rPr>
          <w:t>toplantı</w:t>
        </w:r>
        <w:proofErr w:type="spellEnd"/>
        <w:r w:rsidR="009A55B9" w:rsidRPr="009A55B9">
          <w:rPr>
            <w:rFonts w:ascii="Times New Roman" w:hAnsi="Times New Roman" w:cs="Times New Roman"/>
            <w:bCs/>
            <w:sz w:val="24"/>
            <w:szCs w:val="24"/>
            <w:lang w:val="en-US"/>
            <w:rPrChange w:id="438"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39" w:author="Eray Uzun" w:date="2022-11-07T19:48:00Z">
              <w:rPr>
                <w:b/>
                <w:bCs/>
                <w:sz w:val="24"/>
                <w:szCs w:val="24"/>
                <w:lang w:val="en-US"/>
              </w:rPr>
            </w:rPrChange>
          </w:rPr>
          <w:t>tutanağı</w:t>
        </w:r>
        <w:proofErr w:type="spellEnd"/>
        <w:r w:rsidR="009A55B9" w:rsidRPr="009A55B9">
          <w:rPr>
            <w:rFonts w:ascii="Times New Roman" w:hAnsi="Times New Roman" w:cs="Times New Roman"/>
            <w:bCs/>
            <w:sz w:val="24"/>
            <w:szCs w:val="24"/>
            <w:lang w:val="en-US"/>
            <w:rPrChange w:id="440" w:author="Eray Uzun" w:date="2022-11-07T19:48:00Z">
              <w:rPr>
                <w:b/>
                <w:bCs/>
                <w:sz w:val="24"/>
                <w:szCs w:val="24"/>
                <w:lang w:val="en-US"/>
              </w:rPr>
            </w:rPrChange>
          </w:rPr>
          <w:t xml:space="preserve"> </w:t>
        </w:r>
        <w:proofErr w:type="spellStart"/>
        <w:r w:rsidR="009A55B9" w:rsidRPr="009A55B9">
          <w:rPr>
            <w:rFonts w:ascii="Times New Roman" w:hAnsi="Times New Roman" w:cs="Times New Roman"/>
            <w:bCs/>
            <w:sz w:val="24"/>
            <w:szCs w:val="24"/>
            <w:lang w:val="en-US"/>
            <w:rPrChange w:id="441" w:author="Eray Uzun" w:date="2022-11-07T19:48:00Z">
              <w:rPr>
                <w:b/>
                <w:bCs/>
                <w:sz w:val="24"/>
                <w:szCs w:val="24"/>
                <w:lang w:val="en-US"/>
              </w:rPr>
            </w:rPrChange>
          </w:rPr>
          <w:t>yayımlanacak</w:t>
        </w:r>
        <w:proofErr w:type="spellEnd"/>
        <w:r w:rsidR="009A55B9" w:rsidRPr="009A55B9">
          <w:rPr>
            <w:rFonts w:ascii="Times New Roman" w:hAnsi="Times New Roman" w:cs="Times New Roman"/>
            <w:bCs/>
            <w:sz w:val="24"/>
            <w:szCs w:val="24"/>
            <w:lang w:val="en-US"/>
            <w:rPrChange w:id="442" w:author="Eray Uzun" w:date="2022-11-07T19:48:00Z">
              <w:rPr>
                <w:b/>
                <w:bCs/>
                <w:sz w:val="24"/>
                <w:szCs w:val="24"/>
                <w:lang w:val="en-US"/>
              </w:rPr>
            </w:rPrChange>
          </w:rPr>
          <w:t>.</w:t>
        </w:r>
      </w:ins>
    </w:p>
    <w:p w14:paraId="1CAA3672" w14:textId="6738AA7C" w:rsidR="009A55B9" w:rsidRPr="007E20B9" w:rsidRDefault="009A55B9">
      <w:pPr>
        <w:pStyle w:val="ListeParagraf"/>
        <w:ind w:left="1080"/>
        <w:jc w:val="both"/>
        <w:rPr>
          <w:i/>
          <w:iCs/>
          <w:sz w:val="24"/>
          <w:szCs w:val="24"/>
          <w:lang w:val="en-US"/>
        </w:rPr>
        <w:pPrChange w:id="443" w:author="Eray Uzun" w:date="2022-11-07T19:48:00Z">
          <w:pPr>
            <w:pStyle w:val="ListeParagraf"/>
            <w:numPr>
              <w:numId w:val="10"/>
            </w:numPr>
            <w:ind w:left="1080" w:hanging="360"/>
            <w:jc w:val="both"/>
          </w:pPr>
        </w:pPrChange>
      </w:pPr>
      <w:ins w:id="444" w:author="Eray Uzun" w:date="2022-11-07T19:48:00Z">
        <w:r w:rsidRPr="009A55B9">
          <w:rPr>
            <w:i/>
            <w:iCs/>
            <w:sz w:val="24"/>
            <w:szCs w:val="24"/>
            <w:lang w:val="en-US"/>
          </w:rPr>
          <w:t>The meeting days will be Sunday, Monday and Thursday. The duration will not exceed 1 hour. The content is limited to the solutions of the problems that have arisen, the finalization of the decisions that need to be taken jointly and the determination of the path to be followed. Minutes of each meeting will be published.</w:t>
        </w:r>
      </w:ins>
    </w:p>
    <w:p w14:paraId="2EC972FF" w14:textId="6C914E23" w:rsidR="00861AB8" w:rsidRPr="007E20B9" w:rsidRDefault="00861AB8" w:rsidP="00861AB8">
      <w:pPr>
        <w:jc w:val="both"/>
        <w:rPr>
          <w:i/>
          <w:iCs/>
          <w:sz w:val="24"/>
          <w:szCs w:val="24"/>
          <w:lang w:val="en-US"/>
        </w:rPr>
      </w:pPr>
    </w:p>
    <w:p w14:paraId="1D6F76FC" w14:textId="031DB27E" w:rsidR="00861AB8" w:rsidRPr="007E20B9" w:rsidRDefault="00861AB8" w:rsidP="00861AB8">
      <w:pPr>
        <w:pStyle w:val="ListeParagraf"/>
        <w:numPr>
          <w:ilvl w:val="0"/>
          <w:numId w:val="10"/>
        </w:numPr>
        <w:jc w:val="both"/>
        <w:rPr>
          <w:b/>
          <w:bCs/>
          <w:sz w:val="24"/>
          <w:szCs w:val="24"/>
          <w:lang w:val="en-US"/>
        </w:rPr>
      </w:pPr>
      <w:r w:rsidRPr="007E20B9">
        <w:rPr>
          <w:b/>
          <w:bCs/>
          <w:sz w:val="24"/>
          <w:szCs w:val="24"/>
          <w:lang w:val="en-US"/>
        </w:rPr>
        <w:t>MODEL DELIVERY SCHEDULE OF INFORMATION EXCHANGE FOR SUBMISSION AND APPROVAL:</w:t>
      </w:r>
    </w:p>
    <w:p w14:paraId="1A8A3387" w14:textId="77777777" w:rsidR="00861AB8" w:rsidRPr="007E20B9" w:rsidRDefault="00861AB8" w:rsidP="00861AB8">
      <w:pPr>
        <w:pStyle w:val="ListeParagraf"/>
        <w:rPr>
          <w:b/>
          <w:bCs/>
          <w:sz w:val="24"/>
          <w:szCs w:val="24"/>
          <w:lang w:val="en-US"/>
        </w:rPr>
      </w:pPr>
    </w:p>
    <w:p w14:paraId="310EA985" w14:textId="541E6DE5" w:rsidR="00861AB8" w:rsidRPr="007E20B9" w:rsidRDefault="00861AB8" w:rsidP="00861AB8">
      <w:pPr>
        <w:pStyle w:val="ListeParagraf"/>
        <w:numPr>
          <w:ilvl w:val="0"/>
          <w:numId w:val="10"/>
        </w:numPr>
        <w:jc w:val="both"/>
        <w:rPr>
          <w:b/>
          <w:bCs/>
          <w:sz w:val="24"/>
          <w:szCs w:val="24"/>
          <w:lang w:val="en-US"/>
        </w:rPr>
      </w:pPr>
      <w:r w:rsidRPr="007E20B9">
        <w:rPr>
          <w:b/>
          <w:bCs/>
          <w:sz w:val="24"/>
          <w:szCs w:val="24"/>
          <w:lang w:val="en-US"/>
        </w:rPr>
        <w:t>INTERACTIVE WORKSPACE:</w:t>
      </w:r>
      <w:ins w:id="445" w:author="Eray Uzun" w:date="2022-11-07T21:44:00Z">
        <w:r w:rsidR="00E30279">
          <w:rPr>
            <w:b/>
            <w:bCs/>
            <w:sz w:val="24"/>
            <w:szCs w:val="24"/>
            <w:lang w:val="en-US"/>
          </w:rPr>
          <w:t xml:space="preserve"> GitHub.com</w:t>
        </w:r>
      </w:ins>
    </w:p>
    <w:p w14:paraId="42A6C6BB" w14:textId="77777777" w:rsidR="00861AB8" w:rsidRPr="007E20B9" w:rsidRDefault="00861AB8" w:rsidP="00861AB8">
      <w:pPr>
        <w:pStyle w:val="ListeParagraf"/>
        <w:rPr>
          <w:b/>
          <w:bCs/>
          <w:sz w:val="24"/>
          <w:szCs w:val="24"/>
          <w:lang w:val="en-US"/>
        </w:rPr>
      </w:pPr>
    </w:p>
    <w:p w14:paraId="0CE830DA" w14:textId="03790184" w:rsidR="00861AB8" w:rsidRPr="007E20B9" w:rsidRDefault="00861AB8" w:rsidP="00861AB8">
      <w:pPr>
        <w:pStyle w:val="ListeParagraf"/>
        <w:numPr>
          <w:ilvl w:val="0"/>
          <w:numId w:val="10"/>
        </w:numPr>
        <w:jc w:val="both"/>
        <w:rPr>
          <w:b/>
          <w:bCs/>
          <w:sz w:val="24"/>
          <w:szCs w:val="24"/>
          <w:lang w:val="en-US"/>
        </w:rPr>
      </w:pPr>
      <w:r w:rsidRPr="007E20B9">
        <w:rPr>
          <w:b/>
          <w:bCs/>
          <w:sz w:val="24"/>
          <w:szCs w:val="24"/>
          <w:lang w:val="en-US"/>
        </w:rPr>
        <w:t>ELECTRONIC COMMUNICATION PROCEDURES:</w:t>
      </w:r>
      <w:ins w:id="446" w:author="Eray Uzun" w:date="2022-11-07T21:44:00Z">
        <w:r w:rsidR="00E30279">
          <w:rPr>
            <w:b/>
            <w:bCs/>
            <w:sz w:val="24"/>
            <w:szCs w:val="24"/>
            <w:lang w:val="en-US"/>
          </w:rPr>
          <w:t xml:space="preserve"> </w:t>
        </w:r>
      </w:ins>
    </w:p>
    <w:p w14:paraId="3C103B43" w14:textId="72B313B4" w:rsidR="00861AB8" w:rsidRPr="007E20B9" w:rsidRDefault="00861AB8">
      <w:pPr>
        <w:rPr>
          <w:i/>
          <w:iCs/>
          <w:sz w:val="24"/>
          <w:szCs w:val="24"/>
          <w:lang w:val="en-US"/>
        </w:rPr>
      </w:pPr>
      <w:r w:rsidRPr="007E20B9">
        <w:rPr>
          <w:i/>
          <w:iCs/>
          <w:sz w:val="24"/>
          <w:szCs w:val="24"/>
          <w:lang w:val="en-US"/>
        </w:rPr>
        <w:br w:type="page"/>
      </w:r>
      <w:r w:rsidRPr="007E20B9">
        <w:rPr>
          <w:i/>
          <w:iCs/>
          <w:sz w:val="24"/>
          <w:szCs w:val="24"/>
          <w:lang w:val="en-US"/>
        </w:rPr>
        <w:lastRenderedPageBreak/>
        <w:br w:type="page"/>
      </w:r>
    </w:p>
    <w:p w14:paraId="57BEB5C9" w14:textId="1FC4D91D" w:rsidR="00861AB8" w:rsidRPr="007E20B9" w:rsidRDefault="00861AB8" w:rsidP="00861AB8">
      <w:pPr>
        <w:pStyle w:val="Balk1"/>
        <w:pBdr>
          <w:bottom w:val="single" w:sz="4" w:space="1" w:color="auto"/>
        </w:pBdr>
        <w:jc w:val="both"/>
        <w:rPr>
          <w:b/>
          <w:bCs/>
          <w:color w:val="auto"/>
          <w:sz w:val="32"/>
          <w:szCs w:val="32"/>
          <w:lang w:val="en-US"/>
        </w:rPr>
      </w:pPr>
      <w:bookmarkStart w:id="447" w:name="_Toc118328249"/>
      <w:r w:rsidRPr="007E20B9">
        <w:rPr>
          <w:b/>
          <w:bCs/>
          <w:color w:val="auto"/>
          <w:lang w:val="en-US"/>
        </w:rPr>
        <w:lastRenderedPageBreak/>
        <w:t>SECTION J: QUALITY CONTROL</w:t>
      </w:r>
      <w:bookmarkEnd w:id="447"/>
    </w:p>
    <w:p w14:paraId="4A50D74E" w14:textId="77777777" w:rsidR="00861AB8" w:rsidRPr="007E20B9" w:rsidRDefault="00861AB8" w:rsidP="00861AB8">
      <w:pPr>
        <w:pStyle w:val="ListeParagraf"/>
        <w:jc w:val="both"/>
        <w:rPr>
          <w:i/>
          <w:iCs/>
          <w:sz w:val="24"/>
          <w:szCs w:val="24"/>
          <w:lang w:val="en-US"/>
        </w:rPr>
      </w:pPr>
    </w:p>
    <w:p w14:paraId="1A60ABC5" w14:textId="77777777" w:rsidR="00861AB8" w:rsidRPr="007E20B9" w:rsidRDefault="00861AB8" w:rsidP="00861AB8">
      <w:pPr>
        <w:pStyle w:val="ListeParagraf"/>
        <w:jc w:val="both"/>
        <w:rPr>
          <w:i/>
          <w:iCs/>
          <w:sz w:val="24"/>
          <w:szCs w:val="24"/>
          <w:lang w:val="en-US"/>
        </w:rPr>
      </w:pPr>
    </w:p>
    <w:p w14:paraId="09AA75A4" w14:textId="77777777" w:rsidR="00861AB8" w:rsidRPr="007E20B9" w:rsidRDefault="00861AB8" w:rsidP="00861AB8">
      <w:pPr>
        <w:pStyle w:val="ListeParagraf"/>
        <w:jc w:val="both"/>
        <w:rPr>
          <w:i/>
          <w:iCs/>
          <w:sz w:val="24"/>
          <w:szCs w:val="24"/>
          <w:lang w:val="en-US"/>
        </w:rPr>
      </w:pPr>
    </w:p>
    <w:p w14:paraId="3D6E2F53" w14:textId="53F9C20A" w:rsidR="00861AB8" w:rsidRPr="007E20B9" w:rsidRDefault="00861AB8" w:rsidP="00861AB8">
      <w:pPr>
        <w:pStyle w:val="ListeParagraf"/>
        <w:numPr>
          <w:ilvl w:val="0"/>
          <w:numId w:val="11"/>
        </w:numPr>
        <w:jc w:val="both"/>
        <w:rPr>
          <w:i/>
          <w:iCs/>
          <w:sz w:val="24"/>
          <w:szCs w:val="24"/>
          <w:lang w:val="en-US"/>
        </w:rPr>
      </w:pPr>
      <w:r w:rsidRPr="007E20B9">
        <w:rPr>
          <w:b/>
          <w:bCs/>
          <w:sz w:val="24"/>
          <w:szCs w:val="24"/>
          <w:lang w:val="en-US"/>
        </w:rPr>
        <w:t>OVERALL STRATEGY FOR QUALITY CONTROL:</w:t>
      </w:r>
      <w:ins w:id="448" w:author="Eray Uzun" w:date="2022-11-07T21:45:00Z">
        <w:r w:rsidR="00022123">
          <w:rPr>
            <w:b/>
            <w:bCs/>
            <w:sz w:val="24"/>
            <w:szCs w:val="24"/>
            <w:lang w:val="en-US"/>
          </w:rPr>
          <w:t xml:space="preserve"> </w:t>
        </w:r>
      </w:ins>
      <w:ins w:id="449" w:author="Eray Uzun" w:date="2022-11-07T21:48:00Z">
        <w:r w:rsidR="00022123">
          <w:rPr>
            <w:b/>
            <w:bCs/>
            <w:sz w:val="24"/>
            <w:szCs w:val="24"/>
            <w:lang w:val="en-US"/>
          </w:rPr>
          <w:t xml:space="preserve">Base point, </w:t>
        </w:r>
        <w:proofErr w:type="spellStart"/>
        <w:r w:rsidR="00022123">
          <w:rPr>
            <w:b/>
            <w:bCs/>
            <w:sz w:val="24"/>
            <w:szCs w:val="24"/>
            <w:lang w:val="en-US"/>
          </w:rPr>
          <w:t>Standartlar</w:t>
        </w:r>
        <w:proofErr w:type="spellEnd"/>
        <w:r w:rsidR="00022123">
          <w:rPr>
            <w:b/>
            <w:bCs/>
            <w:sz w:val="24"/>
            <w:szCs w:val="24"/>
            <w:lang w:val="en-US"/>
          </w:rPr>
          <w:t xml:space="preserve"> </w:t>
        </w:r>
        <w:proofErr w:type="spellStart"/>
        <w:r w:rsidR="00022123">
          <w:rPr>
            <w:b/>
            <w:bCs/>
            <w:sz w:val="24"/>
            <w:szCs w:val="24"/>
            <w:lang w:val="en-US"/>
          </w:rPr>
          <w:t>korunacak</w:t>
        </w:r>
        <w:proofErr w:type="spellEnd"/>
        <w:r w:rsidR="00022123">
          <w:rPr>
            <w:b/>
            <w:bCs/>
            <w:sz w:val="24"/>
            <w:szCs w:val="24"/>
            <w:lang w:val="en-US"/>
          </w:rPr>
          <w:t>. (LOD)</w:t>
        </w:r>
      </w:ins>
    </w:p>
    <w:p w14:paraId="471A4BE8" w14:textId="77777777" w:rsidR="00861AB8" w:rsidRPr="007E20B9" w:rsidRDefault="00861AB8" w:rsidP="00861AB8">
      <w:pPr>
        <w:pStyle w:val="ListeParagraf"/>
        <w:ind w:left="1080"/>
        <w:jc w:val="both"/>
        <w:rPr>
          <w:i/>
          <w:iCs/>
          <w:sz w:val="24"/>
          <w:szCs w:val="24"/>
          <w:lang w:val="en-US"/>
        </w:rPr>
      </w:pPr>
    </w:p>
    <w:p w14:paraId="40FAC73C" w14:textId="2584B5AD" w:rsidR="00861AB8" w:rsidRPr="007E20B9" w:rsidRDefault="00861AB8" w:rsidP="00861AB8">
      <w:pPr>
        <w:pStyle w:val="ListeParagraf"/>
        <w:numPr>
          <w:ilvl w:val="0"/>
          <w:numId w:val="11"/>
        </w:numPr>
        <w:jc w:val="both"/>
        <w:rPr>
          <w:i/>
          <w:iCs/>
          <w:sz w:val="24"/>
          <w:szCs w:val="24"/>
          <w:lang w:val="en-US"/>
        </w:rPr>
      </w:pPr>
      <w:r w:rsidRPr="007E20B9">
        <w:rPr>
          <w:b/>
          <w:bCs/>
          <w:sz w:val="24"/>
          <w:szCs w:val="24"/>
          <w:lang w:val="en-US"/>
        </w:rPr>
        <w:t>QUALITY CONTROL CHECKS:</w:t>
      </w:r>
    </w:p>
    <w:p w14:paraId="31971214" w14:textId="77777777" w:rsidR="00861AB8" w:rsidRPr="007E20B9" w:rsidRDefault="00861AB8" w:rsidP="00861AB8">
      <w:pPr>
        <w:pStyle w:val="ListeParagraf"/>
        <w:rPr>
          <w:i/>
          <w:iCs/>
          <w:sz w:val="24"/>
          <w:szCs w:val="24"/>
          <w:lang w:val="en-US"/>
        </w:rPr>
      </w:pPr>
    </w:p>
    <w:p w14:paraId="6F3A7B3F" w14:textId="77777777" w:rsidR="00861AB8" w:rsidRPr="007E20B9" w:rsidRDefault="00861AB8" w:rsidP="00861AB8">
      <w:pPr>
        <w:pStyle w:val="ListeParagraf"/>
        <w:ind w:left="1080"/>
        <w:jc w:val="both"/>
        <w:rPr>
          <w:i/>
          <w:iCs/>
          <w:sz w:val="24"/>
          <w:szCs w:val="24"/>
          <w:lang w:val="en-US"/>
        </w:rPr>
      </w:pPr>
    </w:p>
    <w:p w14:paraId="4FC49BEF" w14:textId="2621E448" w:rsidR="00861AB8" w:rsidRPr="007E20B9" w:rsidRDefault="00861AB8" w:rsidP="00861AB8">
      <w:pPr>
        <w:pStyle w:val="ListeParagraf"/>
        <w:numPr>
          <w:ilvl w:val="0"/>
          <w:numId w:val="11"/>
        </w:numPr>
        <w:rPr>
          <w:b/>
          <w:bCs/>
          <w:sz w:val="24"/>
          <w:szCs w:val="24"/>
          <w:lang w:val="en-US"/>
        </w:rPr>
      </w:pPr>
      <w:r w:rsidRPr="007E20B9">
        <w:rPr>
          <w:b/>
          <w:bCs/>
          <w:sz w:val="24"/>
          <w:szCs w:val="24"/>
          <w:lang w:val="en-US"/>
        </w:rPr>
        <w:t>MODEL ACCURACY AND TOLERANCES:</w:t>
      </w:r>
    </w:p>
    <w:p w14:paraId="7D3F65A2" w14:textId="77777777" w:rsidR="00861AB8" w:rsidRPr="007E20B9" w:rsidRDefault="00861AB8" w:rsidP="00861AB8">
      <w:pPr>
        <w:pStyle w:val="ListeParagraf"/>
        <w:ind w:left="1080"/>
        <w:rPr>
          <w:b/>
          <w:bCs/>
          <w:sz w:val="24"/>
          <w:szCs w:val="24"/>
          <w:lang w:val="en-US"/>
        </w:rPr>
      </w:pPr>
    </w:p>
    <w:p w14:paraId="757F8186" w14:textId="68B7EDA2" w:rsidR="00DE5CF1" w:rsidRPr="007E20B9" w:rsidRDefault="00DE5CF1">
      <w:pPr>
        <w:rPr>
          <w:i/>
          <w:iCs/>
          <w:sz w:val="24"/>
          <w:szCs w:val="24"/>
          <w:lang w:val="en-US"/>
        </w:rPr>
      </w:pPr>
      <w:r w:rsidRPr="007E20B9">
        <w:rPr>
          <w:i/>
          <w:iCs/>
          <w:sz w:val="24"/>
          <w:szCs w:val="24"/>
          <w:lang w:val="en-US"/>
        </w:rPr>
        <w:br w:type="page"/>
      </w:r>
    </w:p>
    <w:p w14:paraId="507844F4" w14:textId="66E9B89A" w:rsidR="00DE5CF1" w:rsidRPr="007E20B9" w:rsidRDefault="00DE5CF1" w:rsidP="00DE5CF1">
      <w:pPr>
        <w:pStyle w:val="Balk1"/>
        <w:pBdr>
          <w:bottom w:val="single" w:sz="4" w:space="1" w:color="auto"/>
        </w:pBdr>
        <w:jc w:val="both"/>
        <w:rPr>
          <w:b/>
          <w:bCs/>
          <w:color w:val="auto"/>
          <w:sz w:val="32"/>
          <w:szCs w:val="32"/>
          <w:lang w:val="en-US"/>
        </w:rPr>
      </w:pPr>
      <w:bookmarkStart w:id="450" w:name="_Toc118328250"/>
      <w:r w:rsidRPr="007E20B9">
        <w:rPr>
          <w:b/>
          <w:bCs/>
          <w:color w:val="auto"/>
          <w:lang w:val="en-US"/>
        </w:rPr>
        <w:lastRenderedPageBreak/>
        <w:t>SECTION K: TECHNOLOGICAL INFRASTRUCTURE NEEDS</w:t>
      </w:r>
      <w:bookmarkEnd w:id="450"/>
    </w:p>
    <w:p w14:paraId="30FA2B12" w14:textId="77777777" w:rsidR="00DE5CF1" w:rsidRPr="007E20B9" w:rsidRDefault="00DE5CF1" w:rsidP="00DE5CF1">
      <w:pPr>
        <w:pStyle w:val="ListeParagraf"/>
        <w:jc w:val="both"/>
        <w:rPr>
          <w:i/>
          <w:iCs/>
          <w:sz w:val="24"/>
          <w:szCs w:val="24"/>
          <w:lang w:val="en-US"/>
        </w:rPr>
      </w:pPr>
    </w:p>
    <w:p w14:paraId="085310A2" w14:textId="77777777" w:rsidR="00DE5CF1" w:rsidRPr="007E20B9" w:rsidRDefault="00DE5CF1" w:rsidP="00DE5CF1">
      <w:pPr>
        <w:pStyle w:val="ListeParagraf"/>
        <w:jc w:val="both"/>
        <w:rPr>
          <w:i/>
          <w:iCs/>
          <w:sz w:val="24"/>
          <w:szCs w:val="24"/>
          <w:lang w:val="en-US"/>
        </w:rPr>
      </w:pPr>
    </w:p>
    <w:p w14:paraId="75B1C814" w14:textId="77777777" w:rsidR="00DE5CF1" w:rsidRPr="007E20B9" w:rsidRDefault="00DE5CF1" w:rsidP="00DE5CF1">
      <w:pPr>
        <w:pStyle w:val="ListeParagraf"/>
        <w:jc w:val="both"/>
        <w:rPr>
          <w:i/>
          <w:iCs/>
          <w:sz w:val="24"/>
          <w:szCs w:val="24"/>
          <w:lang w:val="en-US"/>
        </w:rPr>
      </w:pPr>
    </w:p>
    <w:p w14:paraId="40558E11" w14:textId="2F95DD70" w:rsidR="00DE5CF1" w:rsidRPr="007E20B9" w:rsidRDefault="00DE5CF1" w:rsidP="00DE5CF1">
      <w:pPr>
        <w:pStyle w:val="ListeParagraf"/>
        <w:numPr>
          <w:ilvl w:val="0"/>
          <w:numId w:val="12"/>
        </w:numPr>
        <w:jc w:val="both"/>
        <w:rPr>
          <w:i/>
          <w:iCs/>
          <w:sz w:val="24"/>
          <w:szCs w:val="24"/>
          <w:lang w:val="en-US"/>
        </w:rPr>
      </w:pPr>
      <w:r w:rsidRPr="007E20B9">
        <w:rPr>
          <w:b/>
          <w:bCs/>
          <w:sz w:val="24"/>
          <w:szCs w:val="24"/>
          <w:lang w:val="en-US"/>
        </w:rPr>
        <w:t>SOFTWARE:</w:t>
      </w:r>
      <w:ins w:id="451" w:author="Eray Uzun" w:date="2022-11-07T21:50:00Z">
        <w:r w:rsidR="00022123">
          <w:rPr>
            <w:b/>
            <w:bCs/>
            <w:sz w:val="24"/>
            <w:szCs w:val="24"/>
            <w:lang w:val="en-US"/>
          </w:rPr>
          <w:t xml:space="preserve"> </w:t>
        </w:r>
      </w:ins>
    </w:p>
    <w:p w14:paraId="2D38041C" w14:textId="77777777" w:rsidR="00DE5CF1" w:rsidRPr="007E20B9" w:rsidRDefault="00DE5CF1" w:rsidP="00DE5CF1">
      <w:pPr>
        <w:pStyle w:val="ListeParagraf"/>
        <w:ind w:left="1080"/>
        <w:jc w:val="both"/>
        <w:rPr>
          <w:i/>
          <w:iCs/>
          <w:sz w:val="24"/>
          <w:szCs w:val="24"/>
          <w:lang w:val="en-US"/>
        </w:rPr>
      </w:pPr>
    </w:p>
    <w:p w14:paraId="4C890C35" w14:textId="2F033C8A" w:rsidR="00DE5CF1" w:rsidRPr="007E20B9" w:rsidRDefault="00DE5CF1" w:rsidP="00DE5CF1">
      <w:pPr>
        <w:pStyle w:val="ListeParagraf"/>
        <w:numPr>
          <w:ilvl w:val="0"/>
          <w:numId w:val="12"/>
        </w:numPr>
        <w:rPr>
          <w:i/>
          <w:iCs/>
          <w:sz w:val="24"/>
          <w:szCs w:val="24"/>
          <w:lang w:val="en-US"/>
        </w:rPr>
      </w:pPr>
      <w:r w:rsidRPr="007E20B9">
        <w:rPr>
          <w:b/>
          <w:bCs/>
          <w:sz w:val="24"/>
          <w:szCs w:val="24"/>
          <w:lang w:val="en-US"/>
        </w:rPr>
        <w:t>COMPUTERS / HARDWARE:</w:t>
      </w:r>
      <w:bookmarkStart w:id="452" w:name="_GoBack"/>
      <w:bookmarkEnd w:id="452"/>
    </w:p>
    <w:p w14:paraId="40A61D94" w14:textId="77777777" w:rsidR="00DE5CF1" w:rsidRPr="007E20B9" w:rsidRDefault="00DE5CF1" w:rsidP="00DE5CF1">
      <w:pPr>
        <w:pStyle w:val="ListeParagraf"/>
        <w:ind w:left="1080"/>
        <w:jc w:val="both"/>
        <w:rPr>
          <w:i/>
          <w:iCs/>
          <w:sz w:val="24"/>
          <w:szCs w:val="24"/>
          <w:lang w:val="en-US"/>
        </w:rPr>
      </w:pPr>
    </w:p>
    <w:p w14:paraId="311F6E9B" w14:textId="5F72B9E6" w:rsidR="00DE5CF1" w:rsidRPr="007E20B9" w:rsidRDefault="00DE5CF1" w:rsidP="00DE5CF1">
      <w:pPr>
        <w:pStyle w:val="ListeParagraf"/>
        <w:numPr>
          <w:ilvl w:val="0"/>
          <w:numId w:val="12"/>
        </w:numPr>
        <w:rPr>
          <w:b/>
          <w:bCs/>
          <w:sz w:val="24"/>
          <w:szCs w:val="24"/>
          <w:lang w:val="en-US"/>
        </w:rPr>
      </w:pPr>
      <w:r w:rsidRPr="007E20B9">
        <w:rPr>
          <w:b/>
          <w:bCs/>
          <w:sz w:val="24"/>
          <w:szCs w:val="24"/>
          <w:lang w:val="en-US"/>
        </w:rPr>
        <w:t>MODELING CONTENT AND REFERENCE INFORMATION</w:t>
      </w:r>
    </w:p>
    <w:p w14:paraId="73243E55" w14:textId="303C39FB" w:rsidR="00DE5CF1" w:rsidRPr="007E20B9" w:rsidRDefault="00DE5CF1">
      <w:pPr>
        <w:rPr>
          <w:i/>
          <w:iCs/>
          <w:sz w:val="24"/>
          <w:szCs w:val="24"/>
          <w:lang w:val="en-US"/>
        </w:rPr>
      </w:pPr>
      <w:r w:rsidRPr="007E20B9">
        <w:rPr>
          <w:i/>
          <w:iCs/>
          <w:sz w:val="24"/>
          <w:szCs w:val="24"/>
          <w:lang w:val="en-US"/>
        </w:rPr>
        <w:br w:type="page"/>
      </w:r>
    </w:p>
    <w:p w14:paraId="5411EEE1" w14:textId="1FB528F8" w:rsidR="00DE5CF1" w:rsidRPr="007E20B9" w:rsidRDefault="00DE5CF1" w:rsidP="00DE5CF1">
      <w:pPr>
        <w:pStyle w:val="Balk1"/>
        <w:pBdr>
          <w:bottom w:val="single" w:sz="4" w:space="1" w:color="auto"/>
        </w:pBdr>
        <w:jc w:val="both"/>
        <w:rPr>
          <w:b/>
          <w:bCs/>
          <w:color w:val="auto"/>
          <w:sz w:val="32"/>
          <w:szCs w:val="32"/>
          <w:lang w:val="en-US"/>
        </w:rPr>
      </w:pPr>
      <w:bookmarkStart w:id="453" w:name="_Toc118328251"/>
      <w:r w:rsidRPr="007E20B9">
        <w:rPr>
          <w:b/>
          <w:bCs/>
          <w:color w:val="auto"/>
          <w:lang w:val="en-US"/>
        </w:rPr>
        <w:lastRenderedPageBreak/>
        <w:t>SECTION L: MODEL STRUCTURE</w:t>
      </w:r>
      <w:bookmarkEnd w:id="453"/>
    </w:p>
    <w:p w14:paraId="4F061870" w14:textId="77777777" w:rsidR="00DE5CF1" w:rsidRPr="007E20B9" w:rsidRDefault="00DE5CF1" w:rsidP="00DE5CF1">
      <w:pPr>
        <w:pStyle w:val="ListeParagraf"/>
        <w:jc w:val="both"/>
        <w:rPr>
          <w:i/>
          <w:iCs/>
          <w:sz w:val="24"/>
          <w:szCs w:val="24"/>
          <w:lang w:val="en-US"/>
        </w:rPr>
      </w:pPr>
    </w:p>
    <w:p w14:paraId="37E44D57" w14:textId="77777777" w:rsidR="00DE5CF1" w:rsidRPr="007E20B9" w:rsidRDefault="00DE5CF1" w:rsidP="00DE5CF1">
      <w:pPr>
        <w:pStyle w:val="ListeParagraf"/>
        <w:jc w:val="both"/>
        <w:rPr>
          <w:i/>
          <w:iCs/>
          <w:sz w:val="24"/>
          <w:szCs w:val="24"/>
          <w:lang w:val="en-US"/>
        </w:rPr>
      </w:pPr>
    </w:p>
    <w:p w14:paraId="4C77D57A" w14:textId="77777777" w:rsidR="00DE5CF1" w:rsidRPr="007E20B9" w:rsidRDefault="00DE5CF1" w:rsidP="00DE5CF1">
      <w:pPr>
        <w:pStyle w:val="ListeParagraf"/>
        <w:jc w:val="both"/>
        <w:rPr>
          <w:i/>
          <w:iCs/>
          <w:sz w:val="24"/>
          <w:szCs w:val="24"/>
          <w:lang w:val="en-US"/>
        </w:rPr>
      </w:pPr>
    </w:p>
    <w:p w14:paraId="012A548E" w14:textId="44389679" w:rsidR="00DE5CF1" w:rsidRPr="007E20B9" w:rsidRDefault="00DE5CF1" w:rsidP="00DE5CF1">
      <w:pPr>
        <w:pStyle w:val="ListeParagraf"/>
        <w:numPr>
          <w:ilvl w:val="0"/>
          <w:numId w:val="13"/>
        </w:numPr>
        <w:jc w:val="both"/>
        <w:rPr>
          <w:i/>
          <w:iCs/>
          <w:sz w:val="24"/>
          <w:szCs w:val="24"/>
          <w:lang w:val="en-US"/>
        </w:rPr>
      </w:pPr>
      <w:r w:rsidRPr="007E20B9">
        <w:rPr>
          <w:b/>
          <w:bCs/>
          <w:sz w:val="24"/>
          <w:szCs w:val="24"/>
          <w:lang w:val="en-US"/>
        </w:rPr>
        <w:t>FILE NAMING STRUCTURE:</w:t>
      </w:r>
    </w:p>
    <w:p w14:paraId="49F180B0" w14:textId="77777777" w:rsidR="00DE5CF1" w:rsidRPr="007E20B9" w:rsidRDefault="00DE5CF1" w:rsidP="00DE5CF1">
      <w:pPr>
        <w:pStyle w:val="ListeParagraf"/>
        <w:ind w:left="1080"/>
        <w:jc w:val="both"/>
        <w:rPr>
          <w:i/>
          <w:iCs/>
          <w:sz w:val="24"/>
          <w:szCs w:val="24"/>
          <w:lang w:val="en-US"/>
        </w:rPr>
      </w:pPr>
    </w:p>
    <w:p w14:paraId="56B2E874" w14:textId="7E757527" w:rsidR="00DE5CF1" w:rsidRPr="007E20B9" w:rsidRDefault="00DE5CF1" w:rsidP="00DE5CF1">
      <w:pPr>
        <w:pStyle w:val="ListeParagraf"/>
        <w:numPr>
          <w:ilvl w:val="0"/>
          <w:numId w:val="13"/>
        </w:numPr>
        <w:jc w:val="both"/>
        <w:rPr>
          <w:i/>
          <w:iCs/>
          <w:sz w:val="24"/>
          <w:szCs w:val="24"/>
          <w:lang w:val="en-US"/>
        </w:rPr>
      </w:pPr>
      <w:r w:rsidRPr="007E20B9">
        <w:rPr>
          <w:b/>
          <w:bCs/>
          <w:sz w:val="24"/>
          <w:szCs w:val="24"/>
          <w:lang w:val="en-US"/>
        </w:rPr>
        <w:t>MODEL STRUCTURE:</w:t>
      </w:r>
    </w:p>
    <w:p w14:paraId="09E81FE6" w14:textId="77777777" w:rsidR="00DE5CF1" w:rsidRPr="007E20B9" w:rsidRDefault="00DE5CF1" w:rsidP="00DE5CF1">
      <w:pPr>
        <w:pStyle w:val="ListeParagraf"/>
        <w:rPr>
          <w:i/>
          <w:iCs/>
          <w:sz w:val="24"/>
          <w:szCs w:val="24"/>
          <w:lang w:val="en-US"/>
        </w:rPr>
      </w:pPr>
    </w:p>
    <w:p w14:paraId="11891C5E" w14:textId="4211F329" w:rsidR="00861AB8" w:rsidRPr="007E20B9" w:rsidRDefault="00DE5CF1" w:rsidP="00861AB8">
      <w:pPr>
        <w:pStyle w:val="ListeParagraf"/>
        <w:numPr>
          <w:ilvl w:val="0"/>
          <w:numId w:val="13"/>
        </w:numPr>
        <w:jc w:val="both"/>
        <w:rPr>
          <w:i/>
          <w:iCs/>
          <w:sz w:val="24"/>
          <w:szCs w:val="24"/>
          <w:lang w:val="en-US"/>
        </w:rPr>
      </w:pPr>
      <w:r w:rsidRPr="007E20B9">
        <w:rPr>
          <w:b/>
          <w:bCs/>
          <w:sz w:val="24"/>
          <w:szCs w:val="24"/>
          <w:lang w:val="en-US"/>
        </w:rPr>
        <w:t>MEASUREMENT AND COORDINATE SYSTEMS:</w:t>
      </w:r>
    </w:p>
    <w:p w14:paraId="2DA44D1A" w14:textId="77777777" w:rsidR="00DE5CF1" w:rsidRPr="007E20B9" w:rsidRDefault="00DE5CF1" w:rsidP="00DE5CF1">
      <w:pPr>
        <w:pStyle w:val="ListeParagraf"/>
        <w:rPr>
          <w:i/>
          <w:iCs/>
          <w:sz w:val="24"/>
          <w:szCs w:val="24"/>
          <w:lang w:val="en-US"/>
        </w:rPr>
      </w:pPr>
    </w:p>
    <w:p w14:paraId="45AA3446" w14:textId="6776DDCE" w:rsidR="00DE5CF1" w:rsidRPr="007E20B9" w:rsidRDefault="00DE5CF1" w:rsidP="00861AB8">
      <w:pPr>
        <w:pStyle w:val="ListeParagraf"/>
        <w:numPr>
          <w:ilvl w:val="0"/>
          <w:numId w:val="13"/>
        </w:numPr>
        <w:jc w:val="both"/>
        <w:rPr>
          <w:b/>
          <w:bCs/>
          <w:sz w:val="24"/>
          <w:szCs w:val="24"/>
          <w:lang w:val="en-US"/>
        </w:rPr>
      </w:pPr>
      <w:r w:rsidRPr="007E20B9">
        <w:rPr>
          <w:b/>
          <w:bCs/>
          <w:sz w:val="24"/>
          <w:szCs w:val="24"/>
          <w:lang w:val="en-US"/>
        </w:rPr>
        <w:t>BIM AND CAD STANDARDS:</w:t>
      </w:r>
    </w:p>
    <w:p w14:paraId="58E34F5D" w14:textId="77777777" w:rsidR="00DE5CF1" w:rsidRPr="007E20B9" w:rsidRDefault="00DE5CF1" w:rsidP="00DE5CF1">
      <w:pPr>
        <w:pStyle w:val="ListeParagraf"/>
        <w:rPr>
          <w:b/>
          <w:bCs/>
          <w:sz w:val="24"/>
          <w:szCs w:val="24"/>
          <w:lang w:val="en-US"/>
        </w:rPr>
      </w:pPr>
    </w:p>
    <w:p w14:paraId="562808B8" w14:textId="180B177B" w:rsidR="00DE5CF1" w:rsidRPr="007E20B9" w:rsidRDefault="00DE5CF1" w:rsidP="00DE5CF1">
      <w:pPr>
        <w:jc w:val="both"/>
        <w:rPr>
          <w:b/>
          <w:bCs/>
          <w:sz w:val="24"/>
          <w:szCs w:val="24"/>
          <w:lang w:val="en-US"/>
        </w:rPr>
      </w:pPr>
    </w:p>
    <w:p w14:paraId="7C909B6D" w14:textId="52A7AB51" w:rsidR="00DE5CF1" w:rsidRPr="007E20B9" w:rsidRDefault="00DE5CF1">
      <w:pPr>
        <w:rPr>
          <w:b/>
          <w:bCs/>
          <w:sz w:val="24"/>
          <w:szCs w:val="24"/>
          <w:lang w:val="en-US"/>
        </w:rPr>
      </w:pPr>
      <w:r w:rsidRPr="007E20B9">
        <w:rPr>
          <w:b/>
          <w:bCs/>
          <w:sz w:val="24"/>
          <w:szCs w:val="24"/>
          <w:lang w:val="en-US"/>
        </w:rPr>
        <w:br w:type="page"/>
      </w:r>
    </w:p>
    <w:p w14:paraId="7007070F" w14:textId="04D3D2B6" w:rsidR="00DE5CF1" w:rsidRPr="007E20B9" w:rsidRDefault="00DE5CF1" w:rsidP="00DE5CF1">
      <w:pPr>
        <w:pStyle w:val="Balk1"/>
        <w:pBdr>
          <w:bottom w:val="single" w:sz="4" w:space="1" w:color="auto"/>
        </w:pBdr>
        <w:jc w:val="both"/>
        <w:rPr>
          <w:b/>
          <w:bCs/>
          <w:color w:val="auto"/>
          <w:sz w:val="32"/>
          <w:szCs w:val="32"/>
          <w:lang w:val="en-US"/>
        </w:rPr>
      </w:pPr>
      <w:bookmarkStart w:id="454" w:name="_Toc118328252"/>
      <w:r w:rsidRPr="007E20B9">
        <w:rPr>
          <w:b/>
          <w:bCs/>
          <w:color w:val="auto"/>
          <w:lang w:val="en-US"/>
        </w:rPr>
        <w:lastRenderedPageBreak/>
        <w:t>SECTION M: PROJECT DELIVERABLES</w:t>
      </w:r>
      <w:bookmarkEnd w:id="454"/>
    </w:p>
    <w:p w14:paraId="0564330C" w14:textId="04BB3492" w:rsidR="00DE5CF1" w:rsidRPr="007E20B9" w:rsidRDefault="00DE5CF1">
      <w:pPr>
        <w:rPr>
          <w:b/>
          <w:bCs/>
          <w:sz w:val="24"/>
          <w:szCs w:val="24"/>
          <w:lang w:val="en-US"/>
        </w:rPr>
      </w:pPr>
      <w:r w:rsidRPr="007E20B9">
        <w:rPr>
          <w:b/>
          <w:bCs/>
          <w:sz w:val="24"/>
          <w:szCs w:val="24"/>
          <w:lang w:val="en-US"/>
        </w:rPr>
        <w:br w:type="page"/>
      </w:r>
    </w:p>
    <w:p w14:paraId="537DB54D" w14:textId="3E07E1EB" w:rsidR="00DE5CF1" w:rsidRPr="007E20B9" w:rsidRDefault="00DE5CF1" w:rsidP="00DE5CF1">
      <w:pPr>
        <w:pStyle w:val="Balk1"/>
        <w:pBdr>
          <w:bottom w:val="single" w:sz="4" w:space="1" w:color="auto"/>
        </w:pBdr>
        <w:jc w:val="both"/>
        <w:rPr>
          <w:b/>
          <w:bCs/>
          <w:color w:val="auto"/>
          <w:sz w:val="32"/>
          <w:szCs w:val="32"/>
          <w:lang w:val="en-US"/>
        </w:rPr>
      </w:pPr>
      <w:bookmarkStart w:id="455" w:name="_Toc118328253"/>
      <w:r w:rsidRPr="007E20B9">
        <w:rPr>
          <w:b/>
          <w:bCs/>
          <w:color w:val="auto"/>
          <w:lang w:val="en-US"/>
        </w:rPr>
        <w:lastRenderedPageBreak/>
        <w:t>SECTION N: DELIVERY STRATEGY / CONTRACT</w:t>
      </w:r>
      <w:bookmarkEnd w:id="455"/>
    </w:p>
    <w:p w14:paraId="18A13693" w14:textId="77777777" w:rsidR="00DE5CF1" w:rsidRPr="007E20B9" w:rsidRDefault="00DE5CF1" w:rsidP="00DE5CF1">
      <w:pPr>
        <w:pStyle w:val="ListeParagraf"/>
        <w:jc w:val="both"/>
        <w:rPr>
          <w:i/>
          <w:iCs/>
          <w:sz w:val="24"/>
          <w:szCs w:val="24"/>
          <w:lang w:val="en-US"/>
        </w:rPr>
      </w:pPr>
    </w:p>
    <w:p w14:paraId="7BB75295" w14:textId="77777777" w:rsidR="00DE5CF1" w:rsidRPr="007E20B9" w:rsidRDefault="00DE5CF1" w:rsidP="00DE5CF1">
      <w:pPr>
        <w:pStyle w:val="ListeParagraf"/>
        <w:jc w:val="both"/>
        <w:rPr>
          <w:i/>
          <w:iCs/>
          <w:sz w:val="24"/>
          <w:szCs w:val="24"/>
          <w:lang w:val="en-US"/>
        </w:rPr>
      </w:pPr>
    </w:p>
    <w:p w14:paraId="42E80C46" w14:textId="77777777" w:rsidR="00DE5CF1" w:rsidRPr="007E20B9" w:rsidRDefault="00DE5CF1" w:rsidP="00DE5CF1">
      <w:pPr>
        <w:pStyle w:val="ListeParagraf"/>
        <w:jc w:val="both"/>
        <w:rPr>
          <w:i/>
          <w:iCs/>
          <w:sz w:val="24"/>
          <w:szCs w:val="24"/>
          <w:lang w:val="en-US"/>
        </w:rPr>
      </w:pPr>
    </w:p>
    <w:p w14:paraId="36A02EB4" w14:textId="491E1746" w:rsidR="00DE5CF1" w:rsidRPr="007E20B9" w:rsidRDefault="00DE5CF1" w:rsidP="00DE5CF1">
      <w:pPr>
        <w:pStyle w:val="ListeParagraf"/>
        <w:numPr>
          <w:ilvl w:val="0"/>
          <w:numId w:val="15"/>
        </w:numPr>
        <w:jc w:val="both"/>
        <w:rPr>
          <w:i/>
          <w:iCs/>
          <w:sz w:val="24"/>
          <w:szCs w:val="24"/>
          <w:lang w:val="en-US"/>
        </w:rPr>
      </w:pPr>
      <w:r w:rsidRPr="007E20B9">
        <w:rPr>
          <w:b/>
          <w:bCs/>
          <w:sz w:val="24"/>
          <w:szCs w:val="24"/>
          <w:lang w:val="en-US"/>
        </w:rPr>
        <w:t>DELIVERY AND CONTRACTING STRATEGY FOR THE PROJECT:</w:t>
      </w:r>
    </w:p>
    <w:p w14:paraId="178195B8" w14:textId="61596046" w:rsidR="00DE5CF1" w:rsidRPr="007E20B9" w:rsidRDefault="00DE5CF1" w:rsidP="00DE5CF1">
      <w:pPr>
        <w:pStyle w:val="ListeParagraf"/>
        <w:ind w:left="1440"/>
        <w:rPr>
          <w:i/>
          <w:iCs/>
          <w:sz w:val="24"/>
          <w:szCs w:val="24"/>
          <w:lang w:val="en-US"/>
        </w:rPr>
      </w:pPr>
    </w:p>
    <w:p w14:paraId="3CCF529E" w14:textId="77777777" w:rsidR="00DE5CF1" w:rsidRPr="007E20B9" w:rsidRDefault="00DE5CF1" w:rsidP="00DE5CF1">
      <w:pPr>
        <w:pStyle w:val="ListeParagraf"/>
        <w:ind w:left="1440"/>
        <w:rPr>
          <w:i/>
          <w:iCs/>
          <w:sz w:val="24"/>
          <w:szCs w:val="24"/>
          <w:lang w:val="en-US"/>
        </w:rPr>
      </w:pPr>
    </w:p>
    <w:p w14:paraId="5A572592" w14:textId="313D4B61" w:rsidR="00DE5CF1" w:rsidRPr="007E20B9" w:rsidRDefault="00DE5CF1" w:rsidP="00DE5CF1">
      <w:pPr>
        <w:pStyle w:val="ListeParagraf"/>
        <w:numPr>
          <w:ilvl w:val="0"/>
          <w:numId w:val="15"/>
        </w:numPr>
        <w:rPr>
          <w:i/>
          <w:iCs/>
          <w:sz w:val="24"/>
          <w:szCs w:val="24"/>
          <w:lang w:val="en-US"/>
        </w:rPr>
      </w:pPr>
      <w:r w:rsidRPr="007E20B9">
        <w:rPr>
          <w:b/>
          <w:bCs/>
          <w:sz w:val="24"/>
          <w:szCs w:val="24"/>
          <w:lang w:val="en-US"/>
        </w:rPr>
        <w:t>TEAM SELECTION PROCEDURE:</w:t>
      </w:r>
    </w:p>
    <w:p w14:paraId="6034DD24" w14:textId="77777777" w:rsidR="00DE5CF1" w:rsidRPr="007E20B9" w:rsidRDefault="00DE5CF1" w:rsidP="00DE5CF1">
      <w:pPr>
        <w:pStyle w:val="ListeParagraf"/>
        <w:ind w:left="1440"/>
        <w:jc w:val="both"/>
        <w:rPr>
          <w:b/>
          <w:bCs/>
          <w:sz w:val="24"/>
          <w:szCs w:val="24"/>
          <w:lang w:val="en-US"/>
        </w:rPr>
      </w:pPr>
    </w:p>
    <w:p w14:paraId="1B360275" w14:textId="77777777" w:rsidR="00DE5CF1" w:rsidRPr="007E20B9" w:rsidRDefault="00DE5CF1" w:rsidP="00DE5CF1">
      <w:pPr>
        <w:pStyle w:val="ListeParagraf"/>
        <w:ind w:left="1440"/>
        <w:jc w:val="both"/>
        <w:rPr>
          <w:b/>
          <w:bCs/>
          <w:sz w:val="24"/>
          <w:szCs w:val="24"/>
          <w:lang w:val="en-US"/>
        </w:rPr>
      </w:pPr>
    </w:p>
    <w:p w14:paraId="1CDC88ED" w14:textId="3033C9F9" w:rsidR="00DE5CF1" w:rsidRPr="007E20B9" w:rsidRDefault="00DE5CF1" w:rsidP="00DE5CF1">
      <w:pPr>
        <w:pStyle w:val="ListeParagraf"/>
        <w:numPr>
          <w:ilvl w:val="0"/>
          <w:numId w:val="15"/>
        </w:numPr>
        <w:jc w:val="both"/>
        <w:rPr>
          <w:b/>
          <w:bCs/>
          <w:sz w:val="24"/>
          <w:szCs w:val="24"/>
          <w:lang w:val="en-US"/>
        </w:rPr>
      </w:pPr>
      <w:r w:rsidRPr="007E20B9">
        <w:rPr>
          <w:b/>
          <w:bCs/>
          <w:sz w:val="24"/>
          <w:szCs w:val="24"/>
          <w:lang w:val="en-US"/>
        </w:rPr>
        <w:t>BIM CONTRACTING PROCEDURE:</w:t>
      </w:r>
    </w:p>
    <w:p w14:paraId="4DD8215C" w14:textId="6768BC83" w:rsidR="00DE5CF1" w:rsidRPr="007E20B9" w:rsidRDefault="00DE5CF1" w:rsidP="00DE5CF1">
      <w:pPr>
        <w:jc w:val="both"/>
        <w:rPr>
          <w:b/>
          <w:bCs/>
          <w:sz w:val="24"/>
          <w:szCs w:val="24"/>
          <w:lang w:val="en-US"/>
        </w:rPr>
      </w:pPr>
    </w:p>
    <w:p w14:paraId="3814D6CA" w14:textId="1280DE20" w:rsidR="00DE5CF1" w:rsidRPr="007E20B9" w:rsidRDefault="00DE5CF1">
      <w:pPr>
        <w:rPr>
          <w:b/>
          <w:bCs/>
          <w:sz w:val="24"/>
          <w:szCs w:val="24"/>
          <w:lang w:val="en-US"/>
        </w:rPr>
      </w:pPr>
      <w:r w:rsidRPr="007E20B9">
        <w:rPr>
          <w:b/>
          <w:bCs/>
          <w:sz w:val="24"/>
          <w:szCs w:val="24"/>
          <w:lang w:val="en-US"/>
        </w:rPr>
        <w:br w:type="page"/>
      </w:r>
    </w:p>
    <w:p w14:paraId="56294A51" w14:textId="1755CFA6" w:rsidR="00DE5CF1" w:rsidRPr="007E20B9" w:rsidRDefault="00DE5CF1" w:rsidP="00DE5CF1">
      <w:pPr>
        <w:pStyle w:val="Balk1"/>
        <w:pBdr>
          <w:bottom w:val="single" w:sz="4" w:space="1" w:color="auto"/>
        </w:pBdr>
        <w:jc w:val="both"/>
        <w:rPr>
          <w:b/>
          <w:bCs/>
          <w:color w:val="auto"/>
          <w:sz w:val="32"/>
          <w:szCs w:val="32"/>
          <w:lang w:val="en-US"/>
        </w:rPr>
      </w:pPr>
      <w:bookmarkStart w:id="456" w:name="_Toc118328254"/>
      <w:r w:rsidRPr="007E20B9">
        <w:rPr>
          <w:b/>
          <w:bCs/>
          <w:color w:val="auto"/>
          <w:lang w:val="en-US"/>
        </w:rPr>
        <w:lastRenderedPageBreak/>
        <w:t>SECTION O: ATTACHMENTS</w:t>
      </w:r>
      <w:bookmarkEnd w:id="456"/>
    </w:p>
    <w:p w14:paraId="0914D83A" w14:textId="77777777" w:rsidR="00DE5CF1" w:rsidRPr="007E20B9" w:rsidRDefault="00DE5CF1" w:rsidP="00DE5CF1">
      <w:pPr>
        <w:pStyle w:val="ListeParagraf"/>
        <w:jc w:val="both"/>
        <w:rPr>
          <w:i/>
          <w:iCs/>
          <w:sz w:val="24"/>
          <w:szCs w:val="24"/>
          <w:lang w:val="en-US"/>
        </w:rPr>
      </w:pPr>
    </w:p>
    <w:p w14:paraId="7FB7D187" w14:textId="77777777" w:rsidR="00DE5CF1" w:rsidRPr="007E20B9" w:rsidRDefault="00DE5CF1" w:rsidP="00DE5CF1">
      <w:pPr>
        <w:pStyle w:val="ListeParagraf"/>
        <w:jc w:val="both"/>
        <w:rPr>
          <w:i/>
          <w:iCs/>
          <w:sz w:val="24"/>
          <w:szCs w:val="24"/>
          <w:lang w:val="en-US"/>
        </w:rPr>
      </w:pPr>
    </w:p>
    <w:p w14:paraId="49EE2B8B" w14:textId="77777777" w:rsidR="00DE5CF1" w:rsidRPr="007E20B9" w:rsidRDefault="00DE5CF1" w:rsidP="00DE5CF1">
      <w:pPr>
        <w:pStyle w:val="ListeParagraf"/>
        <w:jc w:val="both"/>
        <w:rPr>
          <w:i/>
          <w:iCs/>
          <w:sz w:val="24"/>
          <w:szCs w:val="24"/>
          <w:lang w:val="en-US"/>
        </w:rPr>
      </w:pPr>
    </w:p>
    <w:p w14:paraId="74D623D3" w14:textId="5878ACC6" w:rsidR="00DE5CF1" w:rsidRPr="007E20B9" w:rsidRDefault="00DE5CF1" w:rsidP="00DE5CF1">
      <w:pPr>
        <w:pStyle w:val="ListeParagraf"/>
        <w:numPr>
          <w:ilvl w:val="0"/>
          <w:numId w:val="17"/>
        </w:numPr>
        <w:jc w:val="both"/>
        <w:rPr>
          <w:sz w:val="24"/>
          <w:szCs w:val="24"/>
          <w:lang w:val="en-US"/>
        </w:rPr>
      </w:pPr>
      <w:r w:rsidRPr="007E20B9">
        <w:rPr>
          <w:sz w:val="24"/>
          <w:szCs w:val="24"/>
          <w:lang w:val="en-US"/>
        </w:rPr>
        <w:t>BIM USE SELECTION WORKSHEET [FROM SECTION D]</w:t>
      </w:r>
    </w:p>
    <w:p w14:paraId="3A2DD9A8" w14:textId="77777777" w:rsidR="00DE5CF1" w:rsidRPr="007E20B9" w:rsidRDefault="00DE5CF1" w:rsidP="00DE5CF1">
      <w:pPr>
        <w:pStyle w:val="ListeParagraf"/>
        <w:numPr>
          <w:ilvl w:val="0"/>
          <w:numId w:val="17"/>
        </w:numPr>
        <w:jc w:val="both"/>
        <w:rPr>
          <w:sz w:val="24"/>
          <w:szCs w:val="24"/>
          <w:lang w:val="en-US"/>
        </w:rPr>
      </w:pPr>
      <w:r w:rsidRPr="007E20B9">
        <w:rPr>
          <w:sz w:val="24"/>
          <w:szCs w:val="24"/>
          <w:lang w:val="en-US"/>
        </w:rPr>
        <w:t>LEVEL 1 PROCESS OVERVIEW MAP [FROM SECTION F]</w:t>
      </w:r>
    </w:p>
    <w:p w14:paraId="0C03CA0A" w14:textId="0DBA6098" w:rsidR="00DE5CF1" w:rsidRPr="007E20B9" w:rsidRDefault="00DE5CF1" w:rsidP="00DE5CF1">
      <w:pPr>
        <w:pStyle w:val="ListeParagraf"/>
        <w:numPr>
          <w:ilvl w:val="0"/>
          <w:numId w:val="17"/>
        </w:numPr>
        <w:jc w:val="both"/>
        <w:rPr>
          <w:sz w:val="24"/>
          <w:szCs w:val="24"/>
          <w:lang w:val="en-US"/>
        </w:rPr>
      </w:pPr>
      <w:del w:id="457" w:author="Eray Uzun" w:date="2022-11-07T21:34:00Z">
        <w:r w:rsidRPr="007E20B9" w:rsidDel="00E30279">
          <w:rPr>
            <w:sz w:val="24"/>
            <w:szCs w:val="24"/>
            <w:lang w:val="en-US"/>
          </w:rPr>
          <w:delText xml:space="preserve">3. </w:delText>
        </w:r>
      </w:del>
      <w:r w:rsidRPr="007E20B9">
        <w:rPr>
          <w:sz w:val="24"/>
          <w:szCs w:val="24"/>
          <w:lang w:val="en-US"/>
        </w:rPr>
        <w:t>LEVEL 2 DETAILED BIM USE PROCESS MAP(S) [FROM SECTION F]</w:t>
      </w:r>
    </w:p>
    <w:p w14:paraId="086AAA78" w14:textId="46BB62A1" w:rsidR="00DE5CF1" w:rsidRPr="007E20B9" w:rsidRDefault="00DE5CF1" w:rsidP="00DE5CF1">
      <w:pPr>
        <w:pStyle w:val="ListeParagraf"/>
        <w:numPr>
          <w:ilvl w:val="0"/>
          <w:numId w:val="17"/>
        </w:numPr>
        <w:jc w:val="both"/>
        <w:rPr>
          <w:sz w:val="24"/>
          <w:szCs w:val="24"/>
          <w:lang w:val="en-US"/>
        </w:rPr>
      </w:pPr>
      <w:del w:id="458" w:author="Eray Uzun" w:date="2022-11-07T21:35:00Z">
        <w:r w:rsidRPr="007E20B9" w:rsidDel="00E30279">
          <w:rPr>
            <w:sz w:val="24"/>
            <w:szCs w:val="24"/>
            <w:lang w:val="en-US"/>
          </w:rPr>
          <w:delText xml:space="preserve">4. </w:delText>
        </w:r>
      </w:del>
      <w:r w:rsidRPr="007E20B9">
        <w:rPr>
          <w:sz w:val="24"/>
          <w:szCs w:val="24"/>
          <w:lang w:val="en-US"/>
        </w:rPr>
        <w:t>INFORMATION EXCHANGE REQUIREMENT WORKSHEET(S) [FROM SECTION G]</w:t>
      </w:r>
    </w:p>
    <w:p w14:paraId="7F1A5FFB" w14:textId="1DC387D1" w:rsidR="00DE5CF1" w:rsidRPr="007E20B9" w:rsidRDefault="00DE5CF1" w:rsidP="00DE5CF1">
      <w:pPr>
        <w:pStyle w:val="ListeParagraf"/>
        <w:numPr>
          <w:ilvl w:val="0"/>
          <w:numId w:val="17"/>
        </w:numPr>
        <w:jc w:val="both"/>
        <w:rPr>
          <w:sz w:val="24"/>
          <w:szCs w:val="24"/>
          <w:lang w:val="en-US"/>
        </w:rPr>
      </w:pPr>
      <w:del w:id="459" w:author="Eray Uzun" w:date="2022-11-07T21:35:00Z">
        <w:r w:rsidRPr="007E20B9" w:rsidDel="00E30279">
          <w:rPr>
            <w:sz w:val="24"/>
            <w:szCs w:val="24"/>
            <w:lang w:val="en-US"/>
          </w:rPr>
          <w:delText xml:space="preserve">5. </w:delText>
        </w:r>
      </w:del>
      <w:r w:rsidRPr="007E20B9">
        <w:rPr>
          <w:sz w:val="24"/>
          <w:szCs w:val="24"/>
          <w:lang w:val="en-US"/>
        </w:rPr>
        <w:t>MODEL DEFINITION WORKSHEET [FROM SECTION G]</w:t>
      </w:r>
    </w:p>
    <w:p w14:paraId="28890B10" w14:textId="713E21C8" w:rsidR="00DE5CF1" w:rsidRPr="007E20B9" w:rsidRDefault="00DE5CF1" w:rsidP="00DE5CF1">
      <w:pPr>
        <w:pStyle w:val="ListeParagraf"/>
        <w:numPr>
          <w:ilvl w:val="0"/>
          <w:numId w:val="17"/>
        </w:numPr>
        <w:jc w:val="both"/>
        <w:rPr>
          <w:sz w:val="24"/>
          <w:szCs w:val="24"/>
          <w:lang w:val="en-US"/>
        </w:rPr>
      </w:pPr>
      <w:del w:id="460" w:author="Eray Uzun" w:date="2022-11-07T21:35:00Z">
        <w:r w:rsidRPr="007E20B9" w:rsidDel="00E30279">
          <w:rPr>
            <w:sz w:val="24"/>
            <w:szCs w:val="24"/>
            <w:lang w:val="en-US"/>
          </w:rPr>
          <w:delText xml:space="preserve">6. </w:delText>
        </w:r>
      </w:del>
      <w:r w:rsidRPr="007E20B9">
        <w:rPr>
          <w:sz w:val="24"/>
          <w:szCs w:val="24"/>
          <w:lang w:val="en-US"/>
        </w:rPr>
        <w:t>DEVELOPED DOCUMENTS / CONTRACTS [FROM SECTION H]</w:t>
      </w:r>
    </w:p>
    <w:sectPr w:rsidR="00DE5CF1" w:rsidRPr="007E20B9" w:rsidSect="00B412E9">
      <w:head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CFA2B" w14:textId="77777777" w:rsidR="007C1989" w:rsidRDefault="007C1989" w:rsidP="00B412E9">
      <w:pPr>
        <w:spacing w:after="0" w:line="240" w:lineRule="auto"/>
      </w:pPr>
      <w:r>
        <w:separator/>
      </w:r>
    </w:p>
  </w:endnote>
  <w:endnote w:type="continuationSeparator" w:id="0">
    <w:p w14:paraId="6C459678" w14:textId="77777777" w:rsidR="007C1989" w:rsidRDefault="007C1989" w:rsidP="00B4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9497C" w14:textId="77777777" w:rsidR="007C1989" w:rsidRDefault="007C1989" w:rsidP="00B412E9">
      <w:pPr>
        <w:spacing w:after="0" w:line="240" w:lineRule="auto"/>
      </w:pPr>
      <w:r>
        <w:separator/>
      </w:r>
    </w:p>
  </w:footnote>
  <w:footnote w:type="continuationSeparator" w:id="0">
    <w:p w14:paraId="69CE30D9" w14:textId="77777777" w:rsidR="007C1989" w:rsidRDefault="007C1989" w:rsidP="00B41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172DF" w14:textId="61751653" w:rsidR="00B412E9" w:rsidRDefault="00B412E9">
    <w:pPr>
      <w:pStyle w:val="stBilgi"/>
    </w:pPr>
    <w:r>
      <w:t>IBESK ICU - BIM EXECUTION PLAN</w:t>
    </w:r>
    <w:r>
      <w:ptab w:relativeTo="margin" w:alignment="center" w:leader="none"/>
    </w:r>
    <w:r>
      <w:ptab w:relativeTo="margin" w:alignment="right" w:leader="none"/>
    </w:r>
    <w:r>
      <w:t>02.11.22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19D3"/>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9522AA"/>
    <w:multiLevelType w:val="hybridMultilevel"/>
    <w:tmpl w:val="8C6459B4"/>
    <w:lvl w:ilvl="0" w:tplc="23E4446E">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BA344F"/>
    <w:multiLevelType w:val="hybridMultilevel"/>
    <w:tmpl w:val="B6F8D890"/>
    <w:lvl w:ilvl="0" w:tplc="8D346694">
      <w:start w:val="1"/>
      <w:numFmt w:val="decimal"/>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505F47"/>
    <w:multiLevelType w:val="hybridMultilevel"/>
    <w:tmpl w:val="53DA5A2E"/>
    <w:lvl w:ilvl="0" w:tplc="AAC6FBBE">
      <w:start w:val="6"/>
      <w:numFmt w:val="bullet"/>
      <w:lvlText w:val="-"/>
      <w:lvlJc w:val="left"/>
      <w:pPr>
        <w:ind w:left="1080" w:hanging="360"/>
      </w:pPr>
      <w:rPr>
        <w:rFonts w:ascii="Trebuchet MS" w:eastAsiaTheme="minorEastAsia" w:hAnsi="Trebuchet MS" w:cstheme="minorBidi" w:hint="default"/>
      </w:rPr>
    </w:lvl>
    <w:lvl w:ilvl="1" w:tplc="AAC6FBBE">
      <w:start w:val="6"/>
      <w:numFmt w:val="bullet"/>
      <w:lvlText w:val="-"/>
      <w:lvlJc w:val="left"/>
      <w:pPr>
        <w:ind w:left="1800" w:hanging="360"/>
      </w:pPr>
      <w:rPr>
        <w:rFonts w:ascii="Trebuchet MS" w:eastAsiaTheme="minorEastAsia" w:hAnsi="Trebuchet M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8F642D"/>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76C4E6F"/>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8065A66"/>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14A3EA9"/>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4C41C5D"/>
    <w:multiLevelType w:val="hybridMultilevel"/>
    <w:tmpl w:val="B6F8D890"/>
    <w:lvl w:ilvl="0" w:tplc="FFFFFFFF">
      <w:start w:val="1"/>
      <w:numFmt w:val="decimal"/>
      <w:lvlText w:val="%1."/>
      <w:lvlJc w:val="left"/>
      <w:pPr>
        <w:ind w:left="1440" w:hanging="360"/>
      </w:pPr>
      <w:rPr>
        <w:rFonts w:hint="default"/>
        <w:b/>
        <w:i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B2D1A44"/>
    <w:multiLevelType w:val="hybridMultilevel"/>
    <w:tmpl w:val="CF9E98EA"/>
    <w:lvl w:ilvl="0" w:tplc="FFFFFFFF">
      <w:start w:val="1"/>
      <w:numFmt w:val="decimal"/>
      <w:lvlText w:val="%1."/>
      <w:lvlJc w:val="left"/>
      <w:pPr>
        <w:ind w:left="720" w:hanging="360"/>
      </w:pPr>
      <w:rPr>
        <w:rFonts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1E564D"/>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8C35D9F"/>
    <w:multiLevelType w:val="hybridMultilevel"/>
    <w:tmpl w:val="8C6459B4"/>
    <w:lvl w:ilvl="0" w:tplc="FFFFFFFF">
      <w:start w:val="1"/>
      <w:numFmt w:val="decimal"/>
      <w:lvlText w:val="%1."/>
      <w:lvlJc w:val="left"/>
      <w:pPr>
        <w:ind w:left="1080" w:hanging="360"/>
      </w:pPr>
      <w:rPr>
        <w:rFonts w:hint="default"/>
        <w:b/>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883207"/>
    <w:multiLevelType w:val="hybridMultilevel"/>
    <w:tmpl w:val="0690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1546F"/>
    <w:multiLevelType w:val="hybridMultilevel"/>
    <w:tmpl w:val="FA04EF2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0FE2BBA"/>
    <w:multiLevelType w:val="hybridMultilevel"/>
    <w:tmpl w:val="FA04EF20"/>
    <w:lvl w:ilvl="0" w:tplc="13144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9FE6811"/>
    <w:multiLevelType w:val="hybridMultilevel"/>
    <w:tmpl w:val="FA04EF2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DA60A4F"/>
    <w:multiLevelType w:val="hybridMultilevel"/>
    <w:tmpl w:val="CF9E98EA"/>
    <w:lvl w:ilvl="0" w:tplc="115AECE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9"/>
  </w:num>
  <w:num w:numId="4">
    <w:abstractNumId w:val="14"/>
  </w:num>
  <w:num w:numId="5">
    <w:abstractNumId w:val="13"/>
  </w:num>
  <w:num w:numId="6">
    <w:abstractNumId w:val="15"/>
  </w:num>
  <w:num w:numId="7">
    <w:abstractNumId w:val="1"/>
  </w:num>
  <w:num w:numId="8">
    <w:abstractNumId w:val="4"/>
  </w:num>
  <w:num w:numId="9">
    <w:abstractNumId w:val="7"/>
  </w:num>
  <w:num w:numId="10">
    <w:abstractNumId w:val="10"/>
  </w:num>
  <w:num w:numId="11">
    <w:abstractNumId w:val="6"/>
  </w:num>
  <w:num w:numId="12">
    <w:abstractNumId w:val="11"/>
  </w:num>
  <w:num w:numId="13">
    <w:abstractNumId w:val="5"/>
  </w:num>
  <w:num w:numId="14">
    <w:abstractNumId w:val="0"/>
  </w:num>
  <w:num w:numId="15">
    <w:abstractNumId w:val="2"/>
  </w:num>
  <w:num w:numId="16">
    <w:abstractNumId w:val="8"/>
  </w:num>
  <w:num w:numId="17">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ay Uzun">
    <w15:presenceInfo w15:providerId="None" w15:userId="Eray Uzun"/>
  </w15:person>
  <w15:person w15:author="Eray Uzun [2]">
    <w15:presenceInfo w15:providerId="AD" w15:userId="S::Eray.Uzun@gamaturkerler.com.tr::ffa96cc5-6249-465b-a5c1-7c4de53e1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C6"/>
    <w:rsid w:val="00017F20"/>
    <w:rsid w:val="00022123"/>
    <w:rsid w:val="00026FCE"/>
    <w:rsid w:val="00136043"/>
    <w:rsid w:val="00205F82"/>
    <w:rsid w:val="00222906"/>
    <w:rsid w:val="0024321C"/>
    <w:rsid w:val="00246B39"/>
    <w:rsid w:val="00262CE1"/>
    <w:rsid w:val="00287617"/>
    <w:rsid w:val="003C475A"/>
    <w:rsid w:val="003C496C"/>
    <w:rsid w:val="003C6A08"/>
    <w:rsid w:val="0043253A"/>
    <w:rsid w:val="00442C6D"/>
    <w:rsid w:val="0047747C"/>
    <w:rsid w:val="004830CF"/>
    <w:rsid w:val="004A76A2"/>
    <w:rsid w:val="00504951"/>
    <w:rsid w:val="00560E79"/>
    <w:rsid w:val="00647720"/>
    <w:rsid w:val="00701856"/>
    <w:rsid w:val="007179F1"/>
    <w:rsid w:val="00776982"/>
    <w:rsid w:val="007C00F0"/>
    <w:rsid w:val="007C1989"/>
    <w:rsid w:val="007D06D0"/>
    <w:rsid w:val="007E20B9"/>
    <w:rsid w:val="008150C6"/>
    <w:rsid w:val="00861AB8"/>
    <w:rsid w:val="00897F82"/>
    <w:rsid w:val="008A4BA2"/>
    <w:rsid w:val="008F3BF2"/>
    <w:rsid w:val="0090478C"/>
    <w:rsid w:val="009A55B9"/>
    <w:rsid w:val="00A3397D"/>
    <w:rsid w:val="00A54704"/>
    <w:rsid w:val="00AB334F"/>
    <w:rsid w:val="00AF0346"/>
    <w:rsid w:val="00B412E9"/>
    <w:rsid w:val="00B44629"/>
    <w:rsid w:val="00B751A8"/>
    <w:rsid w:val="00B8693A"/>
    <w:rsid w:val="00BB7346"/>
    <w:rsid w:val="00BD4851"/>
    <w:rsid w:val="00C100BB"/>
    <w:rsid w:val="00C55890"/>
    <w:rsid w:val="00C747DD"/>
    <w:rsid w:val="00CB6559"/>
    <w:rsid w:val="00CC07F8"/>
    <w:rsid w:val="00D938D0"/>
    <w:rsid w:val="00DE5CF1"/>
    <w:rsid w:val="00E30279"/>
    <w:rsid w:val="00E43296"/>
    <w:rsid w:val="00E562C7"/>
    <w:rsid w:val="00E60E35"/>
    <w:rsid w:val="00EE0B21"/>
    <w:rsid w:val="00FF38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0DCC"/>
  <w15:chartTrackingRefBased/>
  <w15:docId w15:val="{1425FB18-15D9-4C3A-BB2F-AC128B22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tr-T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78C"/>
  </w:style>
  <w:style w:type="paragraph" w:styleId="Balk1">
    <w:name w:val="heading 1"/>
    <w:basedOn w:val="Normal"/>
    <w:next w:val="Normal"/>
    <w:link w:val="Balk1Char"/>
    <w:uiPriority w:val="9"/>
    <w:qFormat/>
    <w:rsid w:val="0090478C"/>
    <w:pPr>
      <w:keepNext/>
      <w:keepLines/>
      <w:pBdr>
        <w:bottom w:val="single" w:sz="4" w:space="1" w:color="F09415" w:themeColor="accent1"/>
      </w:pBdr>
      <w:spacing w:before="400" w:after="40" w:line="240" w:lineRule="auto"/>
      <w:outlineLvl w:val="0"/>
    </w:pPr>
    <w:rPr>
      <w:rFonts w:asciiTheme="majorHAnsi" w:eastAsiaTheme="majorEastAsia" w:hAnsiTheme="majorHAnsi" w:cstheme="majorBidi"/>
      <w:color w:val="B76E0B" w:themeColor="accent1" w:themeShade="BF"/>
      <w:sz w:val="36"/>
      <w:szCs w:val="36"/>
    </w:rPr>
  </w:style>
  <w:style w:type="paragraph" w:styleId="Balk2">
    <w:name w:val="heading 2"/>
    <w:basedOn w:val="Normal"/>
    <w:next w:val="Normal"/>
    <w:link w:val="Balk2Char"/>
    <w:uiPriority w:val="9"/>
    <w:semiHidden/>
    <w:unhideWhenUsed/>
    <w:qFormat/>
    <w:rsid w:val="0090478C"/>
    <w:pPr>
      <w:keepNext/>
      <w:keepLines/>
      <w:spacing w:before="160" w:after="0" w:line="240" w:lineRule="auto"/>
      <w:outlineLvl w:val="1"/>
    </w:pPr>
    <w:rPr>
      <w:rFonts w:asciiTheme="majorHAnsi" w:eastAsiaTheme="majorEastAsia" w:hAnsiTheme="majorHAnsi" w:cstheme="majorBidi"/>
      <w:color w:val="B76E0B" w:themeColor="accent1" w:themeShade="BF"/>
      <w:sz w:val="28"/>
      <w:szCs w:val="28"/>
    </w:rPr>
  </w:style>
  <w:style w:type="paragraph" w:styleId="Balk3">
    <w:name w:val="heading 3"/>
    <w:basedOn w:val="Normal"/>
    <w:next w:val="Normal"/>
    <w:link w:val="Balk3Char"/>
    <w:uiPriority w:val="9"/>
    <w:semiHidden/>
    <w:unhideWhenUsed/>
    <w:qFormat/>
    <w:rsid w:val="0090478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90478C"/>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90478C"/>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90478C"/>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90478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90478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90478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B412E9"/>
    <w:pPr>
      <w:autoSpaceDE w:val="0"/>
      <w:autoSpaceDN w:val="0"/>
      <w:adjustRightInd w:val="0"/>
      <w:spacing w:after="0" w:line="240" w:lineRule="auto"/>
    </w:pPr>
    <w:rPr>
      <w:rFonts w:ascii="Calibri" w:hAnsi="Calibri" w:cs="Calibri"/>
      <w:color w:val="000000"/>
      <w:sz w:val="24"/>
      <w:szCs w:val="24"/>
      <w:lang w:val="en-US"/>
    </w:rPr>
  </w:style>
  <w:style w:type="paragraph" w:styleId="AralkYok">
    <w:name w:val="No Spacing"/>
    <w:link w:val="AralkYokChar"/>
    <w:uiPriority w:val="1"/>
    <w:qFormat/>
    <w:rsid w:val="0090478C"/>
    <w:pPr>
      <w:spacing w:after="0" w:line="240" w:lineRule="auto"/>
    </w:pPr>
  </w:style>
  <w:style w:type="character" w:customStyle="1" w:styleId="AralkYokChar">
    <w:name w:val="Aralık Yok Char"/>
    <w:basedOn w:val="VarsaylanParagrafYazTipi"/>
    <w:link w:val="AralkYok"/>
    <w:uiPriority w:val="1"/>
    <w:rsid w:val="00B412E9"/>
  </w:style>
  <w:style w:type="paragraph" w:styleId="stBilgi">
    <w:name w:val="header"/>
    <w:basedOn w:val="Normal"/>
    <w:link w:val="stBilgiChar"/>
    <w:uiPriority w:val="99"/>
    <w:unhideWhenUsed/>
    <w:rsid w:val="00B412E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B412E9"/>
  </w:style>
  <w:style w:type="paragraph" w:styleId="AltBilgi">
    <w:name w:val="footer"/>
    <w:basedOn w:val="Normal"/>
    <w:link w:val="AltBilgiChar"/>
    <w:uiPriority w:val="99"/>
    <w:unhideWhenUsed/>
    <w:rsid w:val="00B412E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412E9"/>
  </w:style>
  <w:style w:type="character" w:customStyle="1" w:styleId="Balk1Char">
    <w:name w:val="Başlık 1 Char"/>
    <w:basedOn w:val="VarsaylanParagrafYazTipi"/>
    <w:link w:val="Balk1"/>
    <w:uiPriority w:val="9"/>
    <w:rsid w:val="0090478C"/>
    <w:rPr>
      <w:rFonts w:asciiTheme="majorHAnsi" w:eastAsiaTheme="majorEastAsia" w:hAnsiTheme="majorHAnsi" w:cstheme="majorBidi"/>
      <w:color w:val="B76E0B" w:themeColor="accent1" w:themeShade="BF"/>
      <w:sz w:val="36"/>
      <w:szCs w:val="36"/>
    </w:rPr>
  </w:style>
  <w:style w:type="paragraph" w:styleId="TBal">
    <w:name w:val="TOC Heading"/>
    <w:basedOn w:val="Balk1"/>
    <w:next w:val="Normal"/>
    <w:uiPriority w:val="39"/>
    <w:unhideWhenUsed/>
    <w:qFormat/>
    <w:rsid w:val="0090478C"/>
    <w:pPr>
      <w:outlineLvl w:val="9"/>
    </w:pPr>
  </w:style>
  <w:style w:type="paragraph" w:styleId="T2">
    <w:name w:val="toc 2"/>
    <w:basedOn w:val="Normal"/>
    <w:next w:val="Normal"/>
    <w:autoRedefine/>
    <w:uiPriority w:val="39"/>
    <w:unhideWhenUsed/>
    <w:rsid w:val="00B412E9"/>
    <w:pPr>
      <w:spacing w:after="100"/>
      <w:ind w:left="220"/>
    </w:pPr>
    <w:rPr>
      <w:rFonts w:cs="Times New Roman"/>
      <w:lang w:val="en-US"/>
    </w:rPr>
  </w:style>
  <w:style w:type="paragraph" w:styleId="T1">
    <w:name w:val="toc 1"/>
    <w:basedOn w:val="Normal"/>
    <w:next w:val="Normal"/>
    <w:autoRedefine/>
    <w:uiPriority w:val="39"/>
    <w:unhideWhenUsed/>
    <w:rsid w:val="00B412E9"/>
    <w:pPr>
      <w:spacing w:after="100"/>
    </w:pPr>
    <w:rPr>
      <w:rFonts w:cs="Times New Roman"/>
      <w:lang w:val="en-US"/>
    </w:rPr>
  </w:style>
  <w:style w:type="paragraph" w:styleId="T3">
    <w:name w:val="toc 3"/>
    <w:basedOn w:val="Normal"/>
    <w:next w:val="Normal"/>
    <w:autoRedefine/>
    <w:uiPriority w:val="39"/>
    <w:unhideWhenUsed/>
    <w:rsid w:val="00B412E9"/>
    <w:pPr>
      <w:spacing w:after="100"/>
      <w:ind w:left="440"/>
    </w:pPr>
    <w:rPr>
      <w:rFonts w:cs="Times New Roman"/>
      <w:lang w:val="en-US"/>
    </w:rPr>
  </w:style>
  <w:style w:type="character" w:customStyle="1" w:styleId="Balk2Char">
    <w:name w:val="Başlık 2 Char"/>
    <w:basedOn w:val="VarsaylanParagrafYazTipi"/>
    <w:link w:val="Balk2"/>
    <w:uiPriority w:val="9"/>
    <w:semiHidden/>
    <w:rsid w:val="0090478C"/>
    <w:rPr>
      <w:rFonts w:asciiTheme="majorHAnsi" w:eastAsiaTheme="majorEastAsia" w:hAnsiTheme="majorHAnsi" w:cstheme="majorBidi"/>
      <w:color w:val="B76E0B" w:themeColor="accent1" w:themeShade="BF"/>
      <w:sz w:val="28"/>
      <w:szCs w:val="28"/>
    </w:rPr>
  </w:style>
  <w:style w:type="character" w:customStyle="1" w:styleId="Balk3Char">
    <w:name w:val="Başlık 3 Char"/>
    <w:basedOn w:val="VarsaylanParagrafYazTipi"/>
    <w:link w:val="Balk3"/>
    <w:uiPriority w:val="9"/>
    <w:semiHidden/>
    <w:rsid w:val="0090478C"/>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90478C"/>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semiHidden/>
    <w:rsid w:val="0090478C"/>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90478C"/>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90478C"/>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90478C"/>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90478C"/>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90478C"/>
    <w:pPr>
      <w:spacing w:line="240" w:lineRule="auto"/>
    </w:pPr>
    <w:rPr>
      <w:b/>
      <w:bCs/>
      <w:color w:val="404040" w:themeColor="text1" w:themeTint="BF"/>
      <w:sz w:val="20"/>
      <w:szCs w:val="20"/>
    </w:rPr>
  </w:style>
  <w:style w:type="paragraph" w:styleId="KonuBal">
    <w:name w:val="Title"/>
    <w:basedOn w:val="Normal"/>
    <w:next w:val="Normal"/>
    <w:link w:val="KonuBalChar"/>
    <w:uiPriority w:val="10"/>
    <w:qFormat/>
    <w:rsid w:val="0090478C"/>
    <w:pPr>
      <w:spacing w:after="0" w:line="240" w:lineRule="auto"/>
      <w:contextualSpacing/>
    </w:pPr>
    <w:rPr>
      <w:rFonts w:asciiTheme="majorHAnsi" w:eastAsiaTheme="majorEastAsia" w:hAnsiTheme="majorHAnsi" w:cstheme="majorBidi"/>
      <w:color w:val="B76E0B" w:themeColor="accent1" w:themeShade="BF"/>
      <w:spacing w:val="-7"/>
      <w:sz w:val="80"/>
      <w:szCs w:val="80"/>
    </w:rPr>
  </w:style>
  <w:style w:type="character" w:customStyle="1" w:styleId="KonuBalChar">
    <w:name w:val="Konu Başlığı Char"/>
    <w:basedOn w:val="VarsaylanParagrafYazTipi"/>
    <w:link w:val="KonuBal"/>
    <w:uiPriority w:val="10"/>
    <w:rsid w:val="0090478C"/>
    <w:rPr>
      <w:rFonts w:asciiTheme="majorHAnsi" w:eastAsiaTheme="majorEastAsia" w:hAnsiTheme="majorHAnsi" w:cstheme="majorBidi"/>
      <w:color w:val="B76E0B" w:themeColor="accent1" w:themeShade="BF"/>
      <w:spacing w:val="-7"/>
      <w:sz w:val="80"/>
      <w:szCs w:val="80"/>
    </w:rPr>
  </w:style>
  <w:style w:type="paragraph" w:styleId="Altyaz">
    <w:name w:val="Subtitle"/>
    <w:basedOn w:val="Normal"/>
    <w:next w:val="Normal"/>
    <w:link w:val="AltyazChar"/>
    <w:uiPriority w:val="11"/>
    <w:qFormat/>
    <w:rsid w:val="0090478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90478C"/>
    <w:rPr>
      <w:rFonts w:asciiTheme="majorHAnsi" w:eastAsiaTheme="majorEastAsia" w:hAnsiTheme="majorHAnsi" w:cstheme="majorBidi"/>
      <w:color w:val="404040" w:themeColor="text1" w:themeTint="BF"/>
      <w:sz w:val="30"/>
      <w:szCs w:val="30"/>
    </w:rPr>
  </w:style>
  <w:style w:type="character" w:styleId="Gl">
    <w:name w:val="Strong"/>
    <w:basedOn w:val="VarsaylanParagrafYazTipi"/>
    <w:uiPriority w:val="22"/>
    <w:qFormat/>
    <w:rsid w:val="0090478C"/>
    <w:rPr>
      <w:b/>
      <w:bCs/>
    </w:rPr>
  </w:style>
  <w:style w:type="character" w:styleId="Vurgu">
    <w:name w:val="Emphasis"/>
    <w:basedOn w:val="VarsaylanParagrafYazTipi"/>
    <w:uiPriority w:val="20"/>
    <w:qFormat/>
    <w:rsid w:val="0090478C"/>
    <w:rPr>
      <w:i/>
      <w:iCs/>
    </w:rPr>
  </w:style>
  <w:style w:type="paragraph" w:styleId="Alnt">
    <w:name w:val="Quote"/>
    <w:basedOn w:val="Normal"/>
    <w:next w:val="Normal"/>
    <w:link w:val="AlntChar"/>
    <w:uiPriority w:val="29"/>
    <w:qFormat/>
    <w:rsid w:val="0090478C"/>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90478C"/>
    <w:rPr>
      <w:i/>
      <w:iCs/>
    </w:rPr>
  </w:style>
  <w:style w:type="paragraph" w:styleId="GlAlnt">
    <w:name w:val="Intense Quote"/>
    <w:basedOn w:val="Normal"/>
    <w:next w:val="Normal"/>
    <w:link w:val="GlAlntChar"/>
    <w:uiPriority w:val="30"/>
    <w:qFormat/>
    <w:rsid w:val="0090478C"/>
    <w:pPr>
      <w:spacing w:before="100" w:beforeAutospacing="1" w:after="240"/>
      <w:ind w:left="864" w:right="864"/>
      <w:jc w:val="center"/>
    </w:pPr>
    <w:rPr>
      <w:rFonts w:asciiTheme="majorHAnsi" w:eastAsiaTheme="majorEastAsia" w:hAnsiTheme="majorHAnsi" w:cstheme="majorBidi"/>
      <w:color w:val="F09415" w:themeColor="accent1"/>
      <w:sz w:val="28"/>
      <w:szCs w:val="28"/>
    </w:rPr>
  </w:style>
  <w:style w:type="character" w:customStyle="1" w:styleId="GlAlntChar">
    <w:name w:val="Güçlü Alıntı Char"/>
    <w:basedOn w:val="VarsaylanParagrafYazTipi"/>
    <w:link w:val="GlAlnt"/>
    <w:uiPriority w:val="30"/>
    <w:rsid w:val="0090478C"/>
    <w:rPr>
      <w:rFonts w:asciiTheme="majorHAnsi" w:eastAsiaTheme="majorEastAsia" w:hAnsiTheme="majorHAnsi" w:cstheme="majorBidi"/>
      <w:color w:val="F09415" w:themeColor="accent1"/>
      <w:sz w:val="28"/>
      <w:szCs w:val="28"/>
    </w:rPr>
  </w:style>
  <w:style w:type="character" w:styleId="HafifVurgulama">
    <w:name w:val="Subtle Emphasis"/>
    <w:basedOn w:val="VarsaylanParagrafYazTipi"/>
    <w:uiPriority w:val="19"/>
    <w:qFormat/>
    <w:rsid w:val="0090478C"/>
    <w:rPr>
      <w:i/>
      <w:iCs/>
      <w:color w:val="595959" w:themeColor="text1" w:themeTint="A6"/>
    </w:rPr>
  </w:style>
  <w:style w:type="character" w:styleId="GlVurgulama">
    <w:name w:val="Intense Emphasis"/>
    <w:basedOn w:val="VarsaylanParagrafYazTipi"/>
    <w:uiPriority w:val="21"/>
    <w:qFormat/>
    <w:rsid w:val="0090478C"/>
    <w:rPr>
      <w:b/>
      <w:bCs/>
      <w:i/>
      <w:iCs/>
    </w:rPr>
  </w:style>
  <w:style w:type="character" w:styleId="HafifBavuru">
    <w:name w:val="Subtle Reference"/>
    <w:basedOn w:val="VarsaylanParagrafYazTipi"/>
    <w:uiPriority w:val="31"/>
    <w:qFormat/>
    <w:rsid w:val="0090478C"/>
    <w:rPr>
      <w:smallCaps/>
      <w:color w:val="404040" w:themeColor="text1" w:themeTint="BF"/>
    </w:rPr>
  </w:style>
  <w:style w:type="character" w:styleId="GlBavuru">
    <w:name w:val="Intense Reference"/>
    <w:basedOn w:val="VarsaylanParagrafYazTipi"/>
    <w:uiPriority w:val="32"/>
    <w:qFormat/>
    <w:rsid w:val="0090478C"/>
    <w:rPr>
      <w:b/>
      <w:bCs/>
      <w:smallCaps/>
      <w:u w:val="single"/>
    </w:rPr>
  </w:style>
  <w:style w:type="character" w:styleId="KitapBal">
    <w:name w:val="Book Title"/>
    <w:basedOn w:val="VarsaylanParagrafYazTipi"/>
    <w:uiPriority w:val="33"/>
    <w:qFormat/>
    <w:rsid w:val="0090478C"/>
    <w:rPr>
      <w:b/>
      <w:bCs/>
      <w:smallCaps/>
    </w:rPr>
  </w:style>
  <w:style w:type="character" w:styleId="Kpr">
    <w:name w:val="Hyperlink"/>
    <w:basedOn w:val="VarsaylanParagrafYazTipi"/>
    <w:uiPriority w:val="99"/>
    <w:unhideWhenUsed/>
    <w:rsid w:val="0090478C"/>
    <w:rPr>
      <w:color w:val="FFAE3E" w:themeColor="hyperlink"/>
      <w:u w:val="single"/>
    </w:rPr>
  </w:style>
  <w:style w:type="paragraph" w:styleId="ListeParagraf">
    <w:name w:val="List Paragraph"/>
    <w:basedOn w:val="Normal"/>
    <w:uiPriority w:val="34"/>
    <w:qFormat/>
    <w:rsid w:val="0090478C"/>
    <w:pPr>
      <w:ind w:left="720"/>
      <w:contextualSpacing/>
    </w:pPr>
  </w:style>
  <w:style w:type="table" w:styleId="TabloKlavuzu">
    <w:name w:val="Table Grid"/>
    <w:basedOn w:val="NormalTablo"/>
    <w:uiPriority w:val="39"/>
    <w:rsid w:val="00560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mlenmeyenBahsetme1">
    <w:name w:val="Çözümlenmeyen Bahsetme1"/>
    <w:basedOn w:val="VarsaylanParagrafYazTipi"/>
    <w:uiPriority w:val="99"/>
    <w:semiHidden/>
    <w:unhideWhenUsed/>
    <w:rsid w:val="007D06D0"/>
    <w:rPr>
      <w:color w:val="605E5C"/>
      <w:shd w:val="clear" w:color="auto" w:fill="E1DFDD"/>
    </w:rPr>
  </w:style>
  <w:style w:type="character" w:styleId="AklamaBavurusu">
    <w:name w:val="annotation reference"/>
    <w:basedOn w:val="VarsaylanParagrafYazTipi"/>
    <w:uiPriority w:val="99"/>
    <w:semiHidden/>
    <w:unhideWhenUsed/>
    <w:rsid w:val="00AF0346"/>
    <w:rPr>
      <w:sz w:val="16"/>
      <w:szCs w:val="16"/>
    </w:rPr>
  </w:style>
  <w:style w:type="paragraph" w:styleId="AklamaMetni">
    <w:name w:val="annotation text"/>
    <w:basedOn w:val="Normal"/>
    <w:link w:val="AklamaMetniChar"/>
    <w:uiPriority w:val="99"/>
    <w:semiHidden/>
    <w:unhideWhenUsed/>
    <w:rsid w:val="00AF03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F0346"/>
    <w:rPr>
      <w:sz w:val="20"/>
      <w:szCs w:val="20"/>
    </w:rPr>
  </w:style>
  <w:style w:type="paragraph" w:styleId="AklamaKonusu">
    <w:name w:val="annotation subject"/>
    <w:basedOn w:val="AklamaMetni"/>
    <w:next w:val="AklamaMetni"/>
    <w:link w:val="AklamaKonusuChar"/>
    <w:uiPriority w:val="99"/>
    <w:semiHidden/>
    <w:unhideWhenUsed/>
    <w:rsid w:val="00AF0346"/>
    <w:rPr>
      <w:b/>
      <w:bCs/>
    </w:rPr>
  </w:style>
  <w:style w:type="character" w:customStyle="1" w:styleId="AklamaKonusuChar">
    <w:name w:val="Açıklama Konusu Char"/>
    <w:basedOn w:val="AklamaMetniChar"/>
    <w:link w:val="AklamaKonusu"/>
    <w:uiPriority w:val="99"/>
    <w:semiHidden/>
    <w:rsid w:val="00AF0346"/>
    <w:rPr>
      <w:b/>
      <w:bCs/>
      <w:sz w:val="20"/>
      <w:szCs w:val="20"/>
    </w:rPr>
  </w:style>
  <w:style w:type="paragraph" w:styleId="BalonMetni">
    <w:name w:val="Balloon Text"/>
    <w:basedOn w:val="Normal"/>
    <w:link w:val="BalonMetniChar"/>
    <w:uiPriority w:val="99"/>
    <w:semiHidden/>
    <w:unhideWhenUsed/>
    <w:rsid w:val="00AF03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F0346"/>
    <w:rPr>
      <w:rFonts w:ascii="Segoe UI" w:hAnsi="Segoe UI" w:cs="Segoe UI"/>
      <w:sz w:val="18"/>
      <w:szCs w:val="18"/>
    </w:rPr>
  </w:style>
  <w:style w:type="paragraph" w:styleId="Dzeltme">
    <w:name w:val="Revision"/>
    <w:hidden/>
    <w:uiPriority w:val="99"/>
    <w:semiHidden/>
    <w:rsid w:val="00222906"/>
    <w:pPr>
      <w:spacing w:after="0" w:line="240" w:lineRule="auto"/>
    </w:pPr>
  </w:style>
  <w:style w:type="character" w:customStyle="1" w:styleId="UnresolvedMention">
    <w:name w:val="Unresolved Mention"/>
    <w:basedOn w:val="VarsaylanParagrafYazTipi"/>
    <w:uiPriority w:val="99"/>
    <w:semiHidden/>
    <w:unhideWhenUsed/>
    <w:rsid w:val="00243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KAL22@ITU.EDU.T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UZUNE22@ITU.EDU.T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RISIR22@ITU.EDU.TR" TargetMode="External"/><Relationship Id="rId14" Type="http://schemas.openxmlformats.org/officeDocument/2006/relationships/image" Target="media/image4.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551F2-8020-40C0-B62D-727C16253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21</Pages>
  <Words>1394</Words>
  <Characters>7950</Characters>
  <Application>Microsoft Office Word</Application>
  <DocSecurity>0</DocSecurity>
  <Lines>66</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Soysal</dc:creator>
  <cp:keywords/>
  <dc:description/>
  <cp:lastModifiedBy>Eray Uzun</cp:lastModifiedBy>
  <cp:revision>9</cp:revision>
  <dcterms:created xsi:type="dcterms:W3CDTF">2022-11-06T18:57:00Z</dcterms:created>
  <dcterms:modified xsi:type="dcterms:W3CDTF">2022-11-07T19:19:00Z</dcterms:modified>
</cp:coreProperties>
</file>