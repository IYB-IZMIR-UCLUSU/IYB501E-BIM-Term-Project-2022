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19EB4" w14:textId="497CEDF9" w:rsidR="00B412E9" w:rsidRDefault="00B412E9" w:rsidP="00B412E9">
      <w:pPr>
        <w:pStyle w:val="Default"/>
      </w:pPr>
    </w:p>
    <w:p w14:paraId="58C23416" w14:textId="77777777" w:rsidR="00B412E9" w:rsidRDefault="00B412E9" w:rsidP="00B412E9">
      <w:pPr>
        <w:pStyle w:val="Default"/>
      </w:pPr>
    </w:p>
    <w:p w14:paraId="7F7DEDBC" w14:textId="3C124DDB" w:rsidR="00B412E9" w:rsidRDefault="00B412E9" w:rsidP="00B412E9">
      <w:pPr>
        <w:pStyle w:val="Default"/>
        <w:jc w:val="center"/>
      </w:pPr>
      <w:r>
        <w:rPr>
          <w:noProof/>
        </w:rPr>
        <w:drawing>
          <wp:inline distT="0" distB="0" distL="0" distR="0" wp14:anchorId="5FD17B34" wp14:editId="72477FBB">
            <wp:extent cx="2230120" cy="662743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178" cy="6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5213" w14:textId="58C831C8" w:rsidR="00B412E9" w:rsidRDefault="00B412E9" w:rsidP="00B412E9">
      <w:pPr>
        <w:jc w:val="center"/>
      </w:pPr>
      <w:r>
        <w:t xml:space="preserve"> </w:t>
      </w:r>
    </w:p>
    <w:p w14:paraId="132AA438" w14:textId="77777777" w:rsidR="00B412E9" w:rsidRDefault="00B412E9" w:rsidP="00B412E9">
      <w:pPr>
        <w:jc w:val="center"/>
      </w:pPr>
    </w:p>
    <w:p w14:paraId="66432B2F" w14:textId="35EA97C3" w:rsidR="00B412E9" w:rsidRDefault="00B412E9" w:rsidP="00B412E9">
      <w:pPr>
        <w:jc w:val="center"/>
      </w:pPr>
    </w:p>
    <w:p w14:paraId="03CCDAA7" w14:textId="77777777" w:rsidR="00B412E9" w:rsidRDefault="00B412E9" w:rsidP="00B412E9">
      <w:pPr>
        <w:jc w:val="center"/>
      </w:pPr>
    </w:p>
    <w:p w14:paraId="28D60781" w14:textId="709DB7D7" w:rsidR="00B412E9" w:rsidRPr="00B412E9" w:rsidRDefault="00B412E9" w:rsidP="00B412E9">
      <w:pPr>
        <w:jc w:val="center"/>
        <w:rPr>
          <w:b/>
          <w:bCs/>
          <w:sz w:val="48"/>
          <w:szCs w:val="48"/>
        </w:rPr>
      </w:pPr>
      <w:r w:rsidRPr="00B412E9">
        <w:rPr>
          <w:b/>
          <w:bCs/>
          <w:sz w:val="48"/>
          <w:szCs w:val="48"/>
        </w:rPr>
        <w:t>BIM PROJECT EXECUTION PLAN</w:t>
      </w:r>
    </w:p>
    <w:p w14:paraId="6DA2A478" w14:textId="75D0B5C1" w:rsidR="00B412E9" w:rsidRPr="00B412E9" w:rsidRDefault="00B412E9" w:rsidP="00B412E9">
      <w:pPr>
        <w:jc w:val="center"/>
        <w:rPr>
          <w:i/>
          <w:iCs/>
          <w:sz w:val="28"/>
          <w:szCs w:val="28"/>
        </w:rPr>
      </w:pPr>
      <w:r w:rsidRPr="00B412E9">
        <w:rPr>
          <w:i/>
          <w:iCs/>
          <w:sz w:val="28"/>
          <w:szCs w:val="28"/>
        </w:rPr>
        <w:t>FOR</w:t>
      </w:r>
    </w:p>
    <w:p w14:paraId="142B2F89" w14:textId="62CD6958" w:rsidR="00B412E9" w:rsidRDefault="00B412E9" w:rsidP="00B412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IZMIR ENTEGRATED HEALTH CAMPUS PROJECT</w:t>
      </w:r>
    </w:p>
    <w:p w14:paraId="66794814" w14:textId="0EA8F426" w:rsidR="00B412E9" w:rsidRDefault="00B412E9" w:rsidP="00B412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INTENSIVE CARE UNITS (ICU) </w:t>
      </w:r>
      <w:r w:rsidRPr="00B412E9">
        <w:rPr>
          <w:b/>
          <w:bCs/>
          <w:sz w:val="28"/>
          <w:szCs w:val="28"/>
        </w:rPr>
        <w:t xml:space="preserve">BIM </w:t>
      </w:r>
      <w:r>
        <w:rPr>
          <w:b/>
          <w:bCs/>
          <w:sz w:val="28"/>
          <w:szCs w:val="28"/>
        </w:rPr>
        <w:t>EXECUTION PLAN</w:t>
      </w:r>
    </w:p>
    <w:p w14:paraId="52316150" w14:textId="1355ECC4" w:rsidR="00B412E9" w:rsidRPr="00B412E9" w:rsidRDefault="00B412E9" w:rsidP="00B412E9">
      <w:pPr>
        <w:jc w:val="center"/>
        <w:rPr>
          <w:i/>
          <w:iCs/>
          <w:sz w:val="24"/>
          <w:szCs w:val="24"/>
        </w:rPr>
      </w:pPr>
      <w:r w:rsidRPr="00B412E9">
        <w:rPr>
          <w:i/>
          <w:iCs/>
          <w:sz w:val="24"/>
          <w:szCs w:val="24"/>
        </w:rPr>
        <w:t>DEVELOPED BY</w:t>
      </w:r>
    </w:p>
    <w:p w14:paraId="6268DF3C" w14:textId="6172388E" w:rsidR="00B412E9" w:rsidRDefault="00B412E9" w:rsidP="00B412E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İZMİR ÜÇLÜSÜ</w:t>
      </w:r>
    </w:p>
    <w:p w14:paraId="75F07F44" w14:textId="264F522F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4C109FED" w14:textId="34D4328C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4BA3EA78" w14:textId="6A66CD9D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04EAFFF1" w14:textId="46697659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56EE1E34" w14:textId="0809A3FC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74E4AE05" w14:textId="03F4EDDB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66559DBC" w14:textId="7D911175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41579F61" w14:textId="598A190A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21EF7571" w14:textId="7A793D99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183D16B6" w14:textId="7A9D0EF8" w:rsidR="00B412E9" w:rsidRDefault="00B412E9" w:rsidP="00B412E9">
      <w:pPr>
        <w:jc w:val="center"/>
        <w:rPr>
          <w:b/>
          <w:bCs/>
          <w:sz w:val="28"/>
          <w:szCs w:val="28"/>
        </w:rPr>
      </w:pPr>
    </w:p>
    <w:p w14:paraId="395161D4" w14:textId="3E89B445" w:rsidR="00B412E9" w:rsidRDefault="0090478C" w:rsidP="009047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sdt>
      <w:sdtPr>
        <w:id w:val="773828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DC80E43" w14:textId="53DBA5DD" w:rsidR="00B412E9" w:rsidRDefault="0090478C">
          <w:pPr>
            <w:pStyle w:val="TBal"/>
          </w:pPr>
          <w:r>
            <w:t>TABLE OF CONTENTS</w:t>
          </w:r>
        </w:p>
        <w:p w14:paraId="51A6D4E6" w14:textId="6632A048" w:rsidR="00DE5CF1" w:rsidRDefault="00B412E9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28240" w:history="1">
            <w:r w:rsidR="00DE5CF1" w:rsidRPr="00F56BA0">
              <w:rPr>
                <w:rStyle w:val="Kpr"/>
                <w:b/>
                <w:bCs/>
                <w:noProof/>
              </w:rPr>
              <w:t>SECTION A: BIM PROJECT EXECUTION PLAN OVERVIEW</w:t>
            </w:r>
            <w:r w:rsidR="00DE5CF1">
              <w:rPr>
                <w:noProof/>
                <w:webHidden/>
              </w:rPr>
              <w:tab/>
            </w:r>
            <w:r w:rsidR="00DE5CF1">
              <w:rPr>
                <w:noProof/>
                <w:webHidden/>
              </w:rPr>
              <w:fldChar w:fldCharType="begin"/>
            </w:r>
            <w:r w:rsidR="00DE5CF1">
              <w:rPr>
                <w:noProof/>
                <w:webHidden/>
              </w:rPr>
              <w:instrText xml:space="preserve"> PAGEREF _Toc118328240 \h </w:instrText>
            </w:r>
            <w:r w:rsidR="00DE5CF1">
              <w:rPr>
                <w:noProof/>
                <w:webHidden/>
              </w:rPr>
            </w:r>
            <w:r w:rsidR="00DE5CF1">
              <w:rPr>
                <w:noProof/>
                <w:webHidden/>
              </w:rPr>
              <w:fldChar w:fldCharType="separate"/>
            </w:r>
            <w:r w:rsidR="00DE5CF1">
              <w:rPr>
                <w:noProof/>
                <w:webHidden/>
              </w:rPr>
              <w:t>2</w:t>
            </w:r>
            <w:r w:rsidR="00DE5CF1">
              <w:rPr>
                <w:noProof/>
                <w:webHidden/>
              </w:rPr>
              <w:fldChar w:fldCharType="end"/>
            </w:r>
          </w:hyperlink>
        </w:p>
        <w:p w14:paraId="08424F1A" w14:textId="46FC1BB3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1" w:history="1">
            <w:r w:rsidRPr="00F56BA0">
              <w:rPr>
                <w:rStyle w:val="Kpr"/>
                <w:b/>
                <w:bCs/>
                <w:noProof/>
              </w:rPr>
              <w:t>SECTION B: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6039" w14:textId="1BF6EC00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2" w:history="1">
            <w:r w:rsidRPr="00F56BA0">
              <w:rPr>
                <w:rStyle w:val="Kpr"/>
                <w:b/>
                <w:bCs/>
                <w:noProof/>
              </w:rPr>
              <w:t>SECTION C: KEY PROJECT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6B5C" w14:textId="279B57C2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3" w:history="1">
            <w:r w:rsidRPr="00F56BA0">
              <w:rPr>
                <w:rStyle w:val="Kpr"/>
                <w:b/>
                <w:bCs/>
                <w:noProof/>
              </w:rPr>
              <w:t>SECTION D: PROJECT GOALS / BIM 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7D9D" w14:textId="522A2552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4" w:history="1">
            <w:r w:rsidRPr="00F56BA0">
              <w:rPr>
                <w:rStyle w:val="Kpr"/>
                <w:b/>
                <w:bCs/>
                <w:noProof/>
              </w:rPr>
              <w:t>SECTION E: ORGANIZATIONAL ROLES / STAFFING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DE08" w14:textId="2924178C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5" w:history="1">
            <w:r w:rsidRPr="00F56BA0">
              <w:rPr>
                <w:rStyle w:val="Kpr"/>
                <w:b/>
                <w:bCs/>
                <w:noProof/>
              </w:rPr>
              <w:t>SECTION F: BIM 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A543" w14:textId="73E60482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6" w:history="1">
            <w:r w:rsidRPr="00F56BA0">
              <w:rPr>
                <w:rStyle w:val="Kpr"/>
                <w:b/>
                <w:bCs/>
                <w:noProof/>
              </w:rPr>
              <w:t>SECTION G: BIM INFORMATION 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B256" w14:textId="4EC8B465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7" w:history="1">
            <w:r w:rsidRPr="00F56BA0">
              <w:rPr>
                <w:rStyle w:val="Kpr"/>
                <w:b/>
                <w:bCs/>
                <w:noProof/>
              </w:rPr>
              <w:t>SECTION H: BIM AND FACILITY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7385" w14:textId="03EB80C3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8" w:history="1">
            <w:r w:rsidRPr="00F56BA0">
              <w:rPr>
                <w:rStyle w:val="Kpr"/>
                <w:b/>
                <w:bCs/>
                <w:noProof/>
              </w:rPr>
              <w:t>SECTION I: COLLABORATION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78CD5" w14:textId="788CE7EF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49" w:history="1">
            <w:r w:rsidRPr="00F56BA0">
              <w:rPr>
                <w:rStyle w:val="Kpr"/>
                <w:b/>
                <w:bCs/>
                <w:noProof/>
              </w:rPr>
              <w:t>SECTION J: QUALITY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2A737" w14:textId="7228AF46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0" w:history="1">
            <w:r w:rsidRPr="00F56BA0">
              <w:rPr>
                <w:rStyle w:val="Kpr"/>
                <w:b/>
                <w:bCs/>
                <w:noProof/>
              </w:rPr>
              <w:t>SECTION K: TECHNOLOGICAL INFRASTRUCTURE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A8AC" w14:textId="0E3FF7C6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1" w:history="1">
            <w:r w:rsidRPr="00F56BA0">
              <w:rPr>
                <w:rStyle w:val="Kpr"/>
                <w:b/>
                <w:bCs/>
                <w:noProof/>
              </w:rPr>
              <w:t>SECTION L: MODEL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49119" w14:textId="040DBCBA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2" w:history="1">
            <w:r w:rsidRPr="00F56BA0">
              <w:rPr>
                <w:rStyle w:val="Kpr"/>
                <w:b/>
                <w:bCs/>
                <w:noProof/>
              </w:rPr>
              <w:t>SECTION M: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31EB" w14:textId="0BB06B13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3" w:history="1">
            <w:r w:rsidRPr="00F56BA0">
              <w:rPr>
                <w:rStyle w:val="Kpr"/>
                <w:b/>
                <w:bCs/>
                <w:noProof/>
              </w:rPr>
              <w:t>SECTION N: DELIVERY STRATEGY /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AC2EF" w14:textId="63D354E7" w:rsidR="00DE5CF1" w:rsidRDefault="00DE5CF1">
          <w:pPr>
            <w:pStyle w:val="T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118328254" w:history="1">
            <w:r w:rsidRPr="00F56BA0">
              <w:rPr>
                <w:rStyle w:val="Kpr"/>
                <w:b/>
                <w:bCs/>
                <w:noProof/>
              </w:rPr>
              <w:t>SECTION O: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80AE3" w14:textId="29753E5E" w:rsidR="00B412E9" w:rsidRDefault="00B412E9">
          <w:r>
            <w:rPr>
              <w:b/>
              <w:bCs/>
            </w:rPr>
            <w:fldChar w:fldCharType="end"/>
          </w:r>
        </w:p>
      </w:sdtContent>
    </w:sdt>
    <w:p w14:paraId="4772FE79" w14:textId="0EA4AB3B" w:rsidR="00B412E9" w:rsidRDefault="00B412E9" w:rsidP="00B412E9">
      <w:pPr>
        <w:rPr>
          <w:b/>
          <w:bCs/>
          <w:sz w:val="28"/>
          <w:szCs w:val="28"/>
        </w:rPr>
      </w:pPr>
    </w:p>
    <w:p w14:paraId="5E499F6B" w14:textId="77777777" w:rsidR="00B412E9" w:rsidRDefault="00B41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EFCADD0" w14:textId="77777777" w:rsidR="00B412E9" w:rsidRDefault="00B412E9" w:rsidP="00B412E9">
      <w:pPr>
        <w:rPr>
          <w:b/>
          <w:bCs/>
          <w:sz w:val="28"/>
          <w:szCs w:val="28"/>
        </w:rPr>
      </w:pPr>
    </w:p>
    <w:p w14:paraId="08A36CB3" w14:textId="4D45770B" w:rsidR="00B412E9" w:rsidRPr="0090478C" w:rsidRDefault="0090478C" w:rsidP="0090478C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</w:rPr>
      </w:pPr>
      <w:bookmarkStart w:id="0" w:name="_Toc118328240"/>
      <w:r w:rsidRPr="0090478C">
        <w:rPr>
          <w:b/>
          <w:bCs/>
          <w:color w:val="auto"/>
        </w:rPr>
        <w:t>SECTION A: BIM PROJECT EXECUTION PLAN OVERVIEW</w:t>
      </w:r>
      <w:bookmarkEnd w:id="0"/>
    </w:p>
    <w:p w14:paraId="6397A991" w14:textId="77777777" w:rsidR="0090478C" w:rsidRDefault="0090478C" w:rsidP="0090478C">
      <w:pPr>
        <w:jc w:val="both"/>
        <w:rPr>
          <w:sz w:val="22"/>
          <w:szCs w:val="22"/>
        </w:rPr>
      </w:pPr>
    </w:p>
    <w:p w14:paraId="33439788" w14:textId="5BEF5DAA" w:rsidR="0090478C" w:rsidRDefault="0090478C" w:rsidP="0090478C">
      <w:pPr>
        <w:jc w:val="both"/>
        <w:rPr>
          <w:sz w:val="22"/>
          <w:szCs w:val="22"/>
        </w:rPr>
      </w:pPr>
      <w:proofErr w:type="spellStart"/>
      <w:r w:rsidRPr="0090478C">
        <w:rPr>
          <w:sz w:val="22"/>
          <w:szCs w:val="22"/>
        </w:rPr>
        <w:t>To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successfully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implement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Building</w:t>
      </w:r>
      <w:proofErr w:type="spellEnd"/>
      <w:r w:rsidRPr="0090478C">
        <w:rPr>
          <w:sz w:val="22"/>
          <w:szCs w:val="22"/>
        </w:rPr>
        <w:t xml:space="preserve"> Information </w:t>
      </w:r>
      <w:proofErr w:type="spellStart"/>
      <w:r w:rsidRPr="0090478C">
        <w:rPr>
          <w:sz w:val="22"/>
          <w:szCs w:val="22"/>
        </w:rPr>
        <w:t>Modeling</w:t>
      </w:r>
      <w:proofErr w:type="spellEnd"/>
      <w:r w:rsidRPr="0090478C">
        <w:rPr>
          <w:sz w:val="22"/>
          <w:szCs w:val="22"/>
        </w:rPr>
        <w:t xml:space="preserve"> (BIM) on a </w:t>
      </w:r>
      <w:proofErr w:type="spellStart"/>
      <w:r w:rsidRPr="0090478C">
        <w:rPr>
          <w:sz w:val="22"/>
          <w:szCs w:val="22"/>
        </w:rPr>
        <w:t>project</w:t>
      </w:r>
      <w:proofErr w:type="spellEnd"/>
      <w:r w:rsidRPr="0090478C">
        <w:rPr>
          <w:sz w:val="22"/>
          <w:szCs w:val="22"/>
        </w:rPr>
        <w:t xml:space="preserve">, </w:t>
      </w:r>
      <w:proofErr w:type="spellStart"/>
      <w:r w:rsidRPr="0090478C">
        <w:rPr>
          <w:sz w:val="22"/>
          <w:szCs w:val="22"/>
        </w:rPr>
        <w:t>the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project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team</w:t>
      </w:r>
      <w:proofErr w:type="spellEnd"/>
      <w:r w:rsidRPr="0090478C">
        <w:rPr>
          <w:sz w:val="22"/>
          <w:szCs w:val="22"/>
        </w:rPr>
        <w:t xml:space="preserve"> has </w:t>
      </w:r>
      <w:proofErr w:type="spellStart"/>
      <w:r w:rsidRPr="0090478C">
        <w:rPr>
          <w:sz w:val="22"/>
          <w:szCs w:val="22"/>
        </w:rPr>
        <w:t>developed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this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detailed</w:t>
      </w:r>
      <w:proofErr w:type="spellEnd"/>
      <w:r w:rsidRPr="0090478C">
        <w:rPr>
          <w:sz w:val="22"/>
          <w:szCs w:val="22"/>
        </w:rPr>
        <w:t xml:space="preserve"> BIM Project </w:t>
      </w:r>
      <w:proofErr w:type="spellStart"/>
      <w:r w:rsidRPr="0090478C">
        <w:rPr>
          <w:sz w:val="22"/>
          <w:szCs w:val="22"/>
        </w:rPr>
        <w:t>Execution</w:t>
      </w:r>
      <w:proofErr w:type="spellEnd"/>
      <w:r w:rsidRPr="0090478C">
        <w:rPr>
          <w:sz w:val="22"/>
          <w:szCs w:val="22"/>
        </w:rPr>
        <w:t xml:space="preserve"> Plan. </w:t>
      </w:r>
      <w:proofErr w:type="spellStart"/>
      <w:r w:rsidRPr="0090478C">
        <w:rPr>
          <w:sz w:val="22"/>
          <w:szCs w:val="22"/>
        </w:rPr>
        <w:t>The</w:t>
      </w:r>
      <w:proofErr w:type="spellEnd"/>
      <w:r w:rsidRPr="0090478C">
        <w:rPr>
          <w:sz w:val="22"/>
          <w:szCs w:val="22"/>
        </w:rPr>
        <w:t xml:space="preserve"> BIM Project </w:t>
      </w:r>
      <w:proofErr w:type="spellStart"/>
      <w:r w:rsidRPr="0090478C">
        <w:rPr>
          <w:sz w:val="22"/>
          <w:szCs w:val="22"/>
        </w:rPr>
        <w:t>Execution</w:t>
      </w:r>
      <w:proofErr w:type="spellEnd"/>
      <w:r w:rsidRPr="0090478C">
        <w:rPr>
          <w:sz w:val="22"/>
          <w:szCs w:val="22"/>
        </w:rPr>
        <w:t xml:space="preserve"> Plan </w:t>
      </w:r>
      <w:proofErr w:type="spellStart"/>
      <w:r w:rsidRPr="0090478C">
        <w:rPr>
          <w:sz w:val="22"/>
          <w:szCs w:val="22"/>
        </w:rPr>
        <w:t>defines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uses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for</w:t>
      </w:r>
      <w:proofErr w:type="spellEnd"/>
      <w:r w:rsidRPr="0090478C">
        <w:rPr>
          <w:sz w:val="22"/>
          <w:szCs w:val="22"/>
        </w:rPr>
        <w:t xml:space="preserve"> BIM on </w:t>
      </w:r>
      <w:proofErr w:type="spellStart"/>
      <w:r w:rsidRPr="0090478C">
        <w:rPr>
          <w:sz w:val="22"/>
          <w:szCs w:val="22"/>
        </w:rPr>
        <w:t>the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project</w:t>
      </w:r>
      <w:proofErr w:type="spellEnd"/>
      <w:r w:rsidRPr="0090478C">
        <w:rPr>
          <w:sz w:val="22"/>
          <w:szCs w:val="22"/>
        </w:rPr>
        <w:t xml:space="preserve"> (</w:t>
      </w:r>
      <w:proofErr w:type="spellStart"/>
      <w:r w:rsidRPr="0090478C">
        <w:rPr>
          <w:sz w:val="22"/>
          <w:szCs w:val="22"/>
        </w:rPr>
        <w:t>e.g</w:t>
      </w:r>
      <w:proofErr w:type="spellEnd"/>
      <w:r w:rsidRPr="0090478C">
        <w:rPr>
          <w:sz w:val="22"/>
          <w:szCs w:val="22"/>
        </w:rPr>
        <w:t xml:space="preserve">. </w:t>
      </w:r>
      <w:proofErr w:type="spellStart"/>
      <w:r w:rsidRPr="0090478C">
        <w:rPr>
          <w:sz w:val="22"/>
          <w:szCs w:val="22"/>
        </w:rPr>
        <w:t>design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authoring</w:t>
      </w:r>
      <w:proofErr w:type="spellEnd"/>
      <w:r w:rsidRPr="0090478C">
        <w:rPr>
          <w:sz w:val="22"/>
          <w:szCs w:val="22"/>
        </w:rPr>
        <w:t xml:space="preserve">, </w:t>
      </w:r>
      <w:proofErr w:type="spellStart"/>
      <w:r w:rsidRPr="0090478C">
        <w:rPr>
          <w:sz w:val="22"/>
          <w:szCs w:val="22"/>
        </w:rPr>
        <w:t>cost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estimating</w:t>
      </w:r>
      <w:proofErr w:type="spellEnd"/>
      <w:r w:rsidRPr="0090478C">
        <w:rPr>
          <w:sz w:val="22"/>
          <w:szCs w:val="22"/>
        </w:rPr>
        <w:t xml:space="preserve">, </w:t>
      </w:r>
      <w:proofErr w:type="spellStart"/>
      <w:r w:rsidRPr="0090478C">
        <w:rPr>
          <w:sz w:val="22"/>
          <w:szCs w:val="22"/>
        </w:rPr>
        <w:t>and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design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coordination</w:t>
      </w:r>
      <w:proofErr w:type="spellEnd"/>
      <w:r w:rsidRPr="0090478C">
        <w:rPr>
          <w:sz w:val="22"/>
          <w:szCs w:val="22"/>
        </w:rPr>
        <w:t xml:space="preserve">), </w:t>
      </w:r>
      <w:proofErr w:type="spellStart"/>
      <w:r w:rsidRPr="0090478C">
        <w:rPr>
          <w:sz w:val="22"/>
          <w:szCs w:val="22"/>
        </w:rPr>
        <w:t>along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with</w:t>
      </w:r>
      <w:proofErr w:type="spellEnd"/>
      <w:r w:rsidRPr="0090478C">
        <w:rPr>
          <w:sz w:val="22"/>
          <w:szCs w:val="22"/>
        </w:rPr>
        <w:t xml:space="preserve"> a </w:t>
      </w:r>
      <w:proofErr w:type="spellStart"/>
      <w:r w:rsidRPr="0090478C">
        <w:rPr>
          <w:sz w:val="22"/>
          <w:szCs w:val="22"/>
        </w:rPr>
        <w:t>detailed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design</w:t>
      </w:r>
      <w:proofErr w:type="spellEnd"/>
      <w:r w:rsidRPr="0090478C">
        <w:rPr>
          <w:sz w:val="22"/>
          <w:szCs w:val="22"/>
        </w:rPr>
        <w:t xml:space="preserve"> of </w:t>
      </w:r>
      <w:proofErr w:type="spellStart"/>
      <w:r w:rsidRPr="0090478C">
        <w:rPr>
          <w:sz w:val="22"/>
          <w:szCs w:val="22"/>
        </w:rPr>
        <w:t>the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process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for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executing</w:t>
      </w:r>
      <w:proofErr w:type="spellEnd"/>
      <w:r w:rsidRPr="0090478C">
        <w:rPr>
          <w:sz w:val="22"/>
          <w:szCs w:val="22"/>
        </w:rPr>
        <w:t xml:space="preserve"> BIM </w:t>
      </w:r>
      <w:proofErr w:type="spellStart"/>
      <w:r w:rsidRPr="0090478C">
        <w:rPr>
          <w:sz w:val="22"/>
          <w:szCs w:val="22"/>
        </w:rPr>
        <w:t>throughout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the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project</w:t>
      </w:r>
      <w:proofErr w:type="spellEnd"/>
      <w:r w:rsidRPr="0090478C">
        <w:rPr>
          <w:sz w:val="22"/>
          <w:szCs w:val="22"/>
        </w:rPr>
        <w:t xml:space="preserve"> </w:t>
      </w:r>
      <w:proofErr w:type="spellStart"/>
      <w:r w:rsidRPr="0090478C">
        <w:rPr>
          <w:sz w:val="22"/>
          <w:szCs w:val="22"/>
        </w:rPr>
        <w:t>lifecycle</w:t>
      </w:r>
      <w:proofErr w:type="spellEnd"/>
      <w:r w:rsidRPr="0090478C">
        <w:rPr>
          <w:sz w:val="22"/>
          <w:szCs w:val="22"/>
        </w:rPr>
        <w:t>.</w:t>
      </w:r>
    </w:p>
    <w:p w14:paraId="08E91FD3" w14:textId="77777777" w:rsidR="0090478C" w:rsidRDefault="009047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27685B1" w14:textId="327E9507" w:rsidR="0090478C" w:rsidRPr="0090478C" w:rsidRDefault="0090478C" w:rsidP="0090478C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</w:rPr>
      </w:pPr>
      <w:bookmarkStart w:id="1" w:name="_Toc118328241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B</w:t>
      </w:r>
      <w:r w:rsidRPr="0090478C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PROJECT INFORMATION</w:t>
      </w:r>
      <w:bookmarkEnd w:id="1"/>
    </w:p>
    <w:p w14:paraId="47F3BF4D" w14:textId="77777777" w:rsidR="0090478C" w:rsidRDefault="0090478C" w:rsidP="0090478C">
      <w:pPr>
        <w:jc w:val="both"/>
        <w:rPr>
          <w:sz w:val="22"/>
          <w:szCs w:val="22"/>
        </w:rPr>
      </w:pPr>
    </w:p>
    <w:p w14:paraId="0E50CDF7" w14:textId="4112C580" w:rsidR="0090478C" w:rsidRPr="0090478C" w:rsidRDefault="0090478C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0478C">
        <w:rPr>
          <w:b/>
          <w:bCs/>
          <w:sz w:val="24"/>
          <w:szCs w:val="24"/>
        </w:rPr>
        <w:t>PROJECT OWNER</w:t>
      </w:r>
    </w:p>
    <w:p w14:paraId="082F8F27" w14:textId="6948C290" w:rsidR="0090478C" w:rsidRPr="00442C6D" w:rsidRDefault="00442C6D" w:rsidP="0090478C">
      <w:pPr>
        <w:pStyle w:val="ListeParagraf"/>
        <w:jc w:val="both"/>
        <w:rPr>
          <w:i/>
          <w:iCs/>
          <w:sz w:val="24"/>
          <w:szCs w:val="24"/>
        </w:rPr>
      </w:pPr>
      <w:r w:rsidRPr="00442C6D">
        <w:rPr>
          <w:i/>
          <w:iCs/>
          <w:sz w:val="24"/>
          <w:szCs w:val="24"/>
        </w:rPr>
        <w:t>T.</w:t>
      </w:r>
      <w:r>
        <w:rPr>
          <w:i/>
          <w:iCs/>
          <w:sz w:val="24"/>
          <w:szCs w:val="24"/>
        </w:rPr>
        <w:t>C</w:t>
      </w:r>
      <w:r w:rsidRPr="00442C6D">
        <w:rPr>
          <w:i/>
          <w:iCs/>
          <w:sz w:val="24"/>
          <w:szCs w:val="24"/>
        </w:rPr>
        <w:t xml:space="preserve">. </w:t>
      </w:r>
      <w:proofErr w:type="spellStart"/>
      <w:r w:rsidRPr="00442C6D">
        <w:rPr>
          <w:i/>
          <w:iCs/>
          <w:sz w:val="24"/>
          <w:szCs w:val="24"/>
        </w:rPr>
        <w:t>M</w:t>
      </w:r>
      <w:r>
        <w:rPr>
          <w:i/>
          <w:iCs/>
          <w:sz w:val="24"/>
          <w:szCs w:val="24"/>
        </w:rPr>
        <w:t>i</w:t>
      </w:r>
      <w:r w:rsidRPr="00442C6D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i</w:t>
      </w:r>
      <w:r w:rsidRPr="00442C6D">
        <w:rPr>
          <w:i/>
          <w:iCs/>
          <w:sz w:val="24"/>
          <w:szCs w:val="24"/>
        </w:rPr>
        <w:t>stry</w:t>
      </w:r>
      <w:proofErr w:type="spellEnd"/>
      <w:r w:rsidRPr="00442C6D">
        <w:rPr>
          <w:i/>
          <w:iCs/>
          <w:sz w:val="24"/>
          <w:szCs w:val="24"/>
        </w:rPr>
        <w:t xml:space="preserve"> of </w:t>
      </w:r>
      <w:proofErr w:type="spellStart"/>
      <w:r>
        <w:rPr>
          <w:i/>
          <w:iCs/>
          <w:sz w:val="24"/>
          <w:szCs w:val="24"/>
        </w:rPr>
        <w:t>H</w:t>
      </w:r>
      <w:r w:rsidRPr="00442C6D">
        <w:rPr>
          <w:i/>
          <w:iCs/>
          <w:sz w:val="24"/>
          <w:szCs w:val="24"/>
        </w:rPr>
        <w:t>ealth</w:t>
      </w:r>
      <w:proofErr w:type="spellEnd"/>
    </w:p>
    <w:p w14:paraId="16798B25" w14:textId="4FDBBE4B" w:rsidR="0090478C" w:rsidRDefault="0090478C" w:rsidP="0090478C">
      <w:pPr>
        <w:pStyle w:val="ListeParagraf"/>
        <w:jc w:val="both"/>
        <w:rPr>
          <w:sz w:val="24"/>
          <w:szCs w:val="24"/>
        </w:rPr>
      </w:pPr>
    </w:p>
    <w:p w14:paraId="3C201166" w14:textId="6A4808D4" w:rsidR="0090478C" w:rsidRPr="0090478C" w:rsidRDefault="0090478C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90478C">
        <w:rPr>
          <w:b/>
          <w:bCs/>
          <w:sz w:val="24"/>
          <w:szCs w:val="24"/>
        </w:rPr>
        <w:t>PROJECT NAME</w:t>
      </w:r>
    </w:p>
    <w:p w14:paraId="68879012" w14:textId="44F3A9D7" w:rsidR="0090478C" w:rsidRPr="00442C6D" w:rsidRDefault="00442C6D" w:rsidP="0090478C">
      <w:pPr>
        <w:pStyle w:val="ListeParagraf"/>
        <w:jc w:val="both"/>
        <w:rPr>
          <w:i/>
          <w:iCs/>
          <w:sz w:val="24"/>
          <w:szCs w:val="24"/>
        </w:rPr>
      </w:pPr>
      <w:proofErr w:type="spellStart"/>
      <w:r w:rsidRPr="00442C6D">
        <w:rPr>
          <w:i/>
          <w:iCs/>
          <w:sz w:val="24"/>
          <w:szCs w:val="24"/>
        </w:rPr>
        <w:t>Izm</w:t>
      </w:r>
      <w:r>
        <w:rPr>
          <w:i/>
          <w:iCs/>
          <w:sz w:val="24"/>
          <w:szCs w:val="24"/>
        </w:rPr>
        <w:t>i</w:t>
      </w:r>
      <w:r w:rsidRPr="00442C6D">
        <w:rPr>
          <w:i/>
          <w:iCs/>
          <w:sz w:val="24"/>
          <w:szCs w:val="24"/>
        </w:rPr>
        <w:t>r</w:t>
      </w:r>
      <w:proofErr w:type="spellEnd"/>
      <w:r w:rsidRPr="00442C6D">
        <w:rPr>
          <w:i/>
          <w:iCs/>
          <w:sz w:val="24"/>
          <w:szCs w:val="24"/>
        </w:rPr>
        <w:t xml:space="preserve"> Bayraklı </w:t>
      </w:r>
      <w:proofErr w:type="spellStart"/>
      <w:r w:rsidRPr="00442C6D">
        <w:rPr>
          <w:i/>
          <w:iCs/>
          <w:sz w:val="24"/>
          <w:szCs w:val="24"/>
        </w:rPr>
        <w:t>Entegrated</w:t>
      </w:r>
      <w:proofErr w:type="spellEnd"/>
      <w:r w:rsidRPr="00442C6D">
        <w:rPr>
          <w:i/>
          <w:iCs/>
          <w:sz w:val="24"/>
          <w:szCs w:val="24"/>
        </w:rPr>
        <w:t xml:space="preserve"> </w:t>
      </w:r>
      <w:proofErr w:type="spellStart"/>
      <w:r w:rsidRPr="00442C6D">
        <w:rPr>
          <w:i/>
          <w:iCs/>
          <w:sz w:val="24"/>
          <w:szCs w:val="24"/>
        </w:rPr>
        <w:t>Health</w:t>
      </w:r>
      <w:proofErr w:type="spellEnd"/>
      <w:r w:rsidRPr="00442C6D">
        <w:rPr>
          <w:i/>
          <w:iCs/>
          <w:sz w:val="24"/>
          <w:szCs w:val="24"/>
        </w:rPr>
        <w:t xml:space="preserve"> </w:t>
      </w:r>
      <w:proofErr w:type="spellStart"/>
      <w:r w:rsidRPr="00442C6D">
        <w:rPr>
          <w:i/>
          <w:iCs/>
          <w:sz w:val="24"/>
          <w:szCs w:val="24"/>
        </w:rPr>
        <w:t>Campus</w:t>
      </w:r>
      <w:proofErr w:type="spellEnd"/>
      <w:r w:rsidRPr="00442C6D">
        <w:rPr>
          <w:i/>
          <w:iCs/>
          <w:sz w:val="24"/>
          <w:szCs w:val="24"/>
        </w:rPr>
        <w:t xml:space="preserve"> Project</w:t>
      </w:r>
    </w:p>
    <w:p w14:paraId="5EA85559" w14:textId="7ADF204E" w:rsidR="0090478C" w:rsidRDefault="0090478C" w:rsidP="0090478C">
      <w:pPr>
        <w:pStyle w:val="ListeParagraf"/>
        <w:jc w:val="both"/>
        <w:rPr>
          <w:sz w:val="24"/>
          <w:szCs w:val="24"/>
        </w:rPr>
      </w:pPr>
    </w:p>
    <w:p w14:paraId="5CE73C88" w14:textId="3682041F" w:rsidR="0090478C" w:rsidRPr="00442C6D" w:rsidRDefault="00442C6D" w:rsidP="0090478C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42C6D">
        <w:rPr>
          <w:b/>
          <w:bCs/>
          <w:sz w:val="24"/>
          <w:szCs w:val="24"/>
        </w:rPr>
        <w:t>PROJECT LOCATION AND ADDRESS:</w:t>
      </w:r>
    </w:p>
    <w:p w14:paraId="34E4F2F4" w14:textId="275CF783" w:rsidR="00442C6D" w:rsidRDefault="00442C6D" w:rsidP="00442C6D">
      <w:pPr>
        <w:pStyle w:val="ListeParagraf"/>
        <w:jc w:val="both"/>
        <w:rPr>
          <w:i/>
          <w:iCs/>
          <w:sz w:val="24"/>
          <w:szCs w:val="24"/>
        </w:rPr>
      </w:pPr>
      <w:r w:rsidRPr="00442C6D">
        <w:rPr>
          <w:i/>
          <w:iCs/>
          <w:sz w:val="24"/>
          <w:szCs w:val="24"/>
        </w:rPr>
        <w:t xml:space="preserve">İzmir Bayraklı </w:t>
      </w:r>
      <w:r w:rsidRPr="00442C6D">
        <w:rPr>
          <w:i/>
          <w:iCs/>
          <w:sz w:val="24"/>
          <w:szCs w:val="24"/>
        </w:rPr>
        <w:t>Entegre Sağlık Kampüsü</w:t>
      </w:r>
      <w:r w:rsidRPr="00442C6D">
        <w:rPr>
          <w:i/>
          <w:iCs/>
          <w:sz w:val="24"/>
          <w:szCs w:val="24"/>
        </w:rPr>
        <w:t xml:space="preserve">, </w:t>
      </w:r>
      <w:r w:rsidRPr="00442C6D">
        <w:rPr>
          <w:i/>
          <w:iCs/>
          <w:sz w:val="24"/>
          <w:szCs w:val="24"/>
        </w:rPr>
        <w:t>Refik Şevket İnce Mahallesi 2148/11 Sokak</w:t>
      </w:r>
      <w:r w:rsidRPr="00442C6D">
        <w:rPr>
          <w:i/>
          <w:iCs/>
          <w:sz w:val="24"/>
          <w:szCs w:val="24"/>
        </w:rPr>
        <w:t xml:space="preserve">, </w:t>
      </w:r>
      <w:r w:rsidRPr="00442C6D">
        <w:rPr>
          <w:i/>
          <w:iCs/>
          <w:sz w:val="24"/>
          <w:szCs w:val="24"/>
        </w:rPr>
        <w:t>No:1/11 Bayraklı İZMİR</w:t>
      </w:r>
    </w:p>
    <w:p w14:paraId="34903754" w14:textId="1BA76A15" w:rsidR="00442C6D" w:rsidRDefault="00442C6D" w:rsidP="00442C6D">
      <w:pPr>
        <w:pStyle w:val="ListeParagraf"/>
        <w:jc w:val="both"/>
        <w:rPr>
          <w:i/>
          <w:iCs/>
          <w:sz w:val="24"/>
          <w:szCs w:val="24"/>
        </w:rPr>
      </w:pPr>
    </w:p>
    <w:p w14:paraId="0F5E6F3D" w14:textId="1344BEA6" w:rsidR="00442C6D" w:rsidRDefault="00442C6D" w:rsidP="00442C6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42C6D">
        <w:rPr>
          <w:b/>
          <w:bCs/>
          <w:sz w:val="24"/>
          <w:szCs w:val="24"/>
        </w:rPr>
        <w:t>CONTRACT TYPE / DELIVERY METHOD:</w:t>
      </w:r>
    </w:p>
    <w:p w14:paraId="2FF9F6FE" w14:textId="6A210A25" w:rsidR="00442C6D" w:rsidRDefault="00442C6D" w:rsidP="00442C6D">
      <w:pPr>
        <w:pStyle w:val="ListeParagraf"/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Public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Private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Partnership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Build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Operate</w:t>
      </w:r>
      <w:proofErr w:type="spellEnd"/>
      <w:r>
        <w:rPr>
          <w:i/>
          <w:iCs/>
          <w:sz w:val="24"/>
          <w:szCs w:val="24"/>
        </w:rPr>
        <w:t xml:space="preserve"> Transfer Delivery </w:t>
      </w:r>
      <w:proofErr w:type="spellStart"/>
      <w:r>
        <w:rPr>
          <w:i/>
          <w:iCs/>
          <w:sz w:val="24"/>
          <w:szCs w:val="24"/>
        </w:rPr>
        <w:t>Method</w:t>
      </w:r>
      <w:proofErr w:type="spellEnd"/>
    </w:p>
    <w:p w14:paraId="119D5567" w14:textId="77777777" w:rsidR="00442C6D" w:rsidRDefault="00442C6D" w:rsidP="00442C6D">
      <w:pPr>
        <w:pStyle w:val="ListeParagraf"/>
        <w:jc w:val="both"/>
        <w:rPr>
          <w:i/>
          <w:iCs/>
          <w:sz w:val="24"/>
          <w:szCs w:val="24"/>
        </w:rPr>
      </w:pPr>
    </w:p>
    <w:p w14:paraId="1E130867" w14:textId="63DDB740" w:rsidR="00442C6D" w:rsidRDefault="00442C6D" w:rsidP="00442C6D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442C6D">
        <w:rPr>
          <w:b/>
          <w:bCs/>
          <w:sz w:val="24"/>
          <w:szCs w:val="24"/>
        </w:rPr>
        <w:t>BRIEF PROJECT DESCRIPTION:</w:t>
      </w:r>
    </w:p>
    <w:p w14:paraId="07E1C3B2" w14:textId="41B1B0B1" w:rsidR="00442C6D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Total </w:t>
      </w:r>
      <w:proofErr w:type="spellStart"/>
      <w:r>
        <w:rPr>
          <w:i/>
          <w:iCs/>
          <w:sz w:val="24"/>
          <w:szCs w:val="24"/>
        </w:rPr>
        <w:t>Contruction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Area</w:t>
      </w:r>
      <w:proofErr w:type="spellEnd"/>
      <w:r>
        <w:rPr>
          <w:i/>
          <w:iCs/>
          <w:sz w:val="24"/>
          <w:szCs w:val="24"/>
        </w:rPr>
        <w:t>: 631,320 m2</w:t>
      </w:r>
    </w:p>
    <w:p w14:paraId="076FC68C" w14:textId="5CA4DA76" w:rsidR="00442C6D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6 </w:t>
      </w:r>
      <w:proofErr w:type="spellStart"/>
      <w:r>
        <w:rPr>
          <w:i/>
          <w:iCs/>
          <w:sz w:val="24"/>
          <w:szCs w:val="24"/>
        </w:rPr>
        <w:t>numbers</w:t>
      </w:r>
      <w:proofErr w:type="spellEnd"/>
      <w:r>
        <w:rPr>
          <w:i/>
          <w:iCs/>
          <w:sz w:val="24"/>
          <w:szCs w:val="24"/>
        </w:rPr>
        <w:t xml:space="preserve"> of </w:t>
      </w:r>
      <w:proofErr w:type="spellStart"/>
      <w:r>
        <w:rPr>
          <w:i/>
          <w:iCs/>
          <w:sz w:val="24"/>
          <w:szCs w:val="24"/>
        </w:rPr>
        <w:t>Facilites</w:t>
      </w:r>
      <w:proofErr w:type="spellEnd"/>
      <w:r>
        <w:rPr>
          <w:i/>
          <w:iCs/>
          <w:sz w:val="24"/>
          <w:szCs w:val="24"/>
        </w:rPr>
        <w:t>;</w:t>
      </w:r>
    </w:p>
    <w:p w14:paraId="3B5DC6FF" w14:textId="6433AEBD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Main </w:t>
      </w:r>
      <w:proofErr w:type="spellStart"/>
      <w:r>
        <w:rPr>
          <w:i/>
          <w:iCs/>
          <w:sz w:val="24"/>
          <w:szCs w:val="24"/>
        </w:rPr>
        <w:t>Hospital</w:t>
      </w:r>
      <w:proofErr w:type="spellEnd"/>
    </w:p>
    <w:p w14:paraId="1CBF7D5C" w14:textId="2DC37070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Physical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Therapy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and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Rehabilitation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Hospital</w:t>
      </w:r>
      <w:proofErr w:type="spellEnd"/>
    </w:p>
    <w:p w14:paraId="3D6EF181" w14:textId="68B73686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H</w:t>
      </w:r>
      <w:r w:rsidRPr="00442C6D">
        <w:rPr>
          <w:i/>
          <w:iCs/>
          <w:sz w:val="24"/>
          <w:szCs w:val="24"/>
        </w:rPr>
        <w:t xml:space="preserve">igh </w:t>
      </w:r>
      <w:r>
        <w:rPr>
          <w:i/>
          <w:iCs/>
          <w:sz w:val="24"/>
          <w:szCs w:val="24"/>
        </w:rPr>
        <w:t>S</w:t>
      </w:r>
      <w:r w:rsidRPr="00442C6D">
        <w:rPr>
          <w:i/>
          <w:iCs/>
          <w:sz w:val="24"/>
          <w:szCs w:val="24"/>
        </w:rPr>
        <w:t xml:space="preserve">ecurity </w:t>
      </w:r>
      <w:proofErr w:type="spellStart"/>
      <w:r>
        <w:rPr>
          <w:i/>
          <w:iCs/>
          <w:sz w:val="24"/>
          <w:szCs w:val="24"/>
        </w:rPr>
        <w:t>F</w:t>
      </w:r>
      <w:r w:rsidRPr="00442C6D">
        <w:rPr>
          <w:i/>
          <w:iCs/>
          <w:sz w:val="24"/>
          <w:szCs w:val="24"/>
        </w:rPr>
        <w:t>orensic</w:t>
      </w:r>
      <w:proofErr w:type="spellEnd"/>
      <w:r w:rsidRPr="00442C6D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</w:t>
      </w:r>
      <w:r w:rsidRPr="00442C6D">
        <w:rPr>
          <w:i/>
          <w:iCs/>
          <w:sz w:val="24"/>
          <w:szCs w:val="24"/>
        </w:rPr>
        <w:t>sychiatry</w:t>
      </w:r>
      <w:proofErr w:type="spellEnd"/>
    </w:p>
    <w:p w14:paraId="57B3B3B5" w14:textId="3F2AA97A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Technical Services Building-1</w:t>
      </w:r>
    </w:p>
    <w:p w14:paraId="43E2B3DC" w14:textId="632D7C08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Technical Services Building-</w:t>
      </w:r>
      <w:r>
        <w:rPr>
          <w:i/>
          <w:iCs/>
          <w:sz w:val="24"/>
          <w:szCs w:val="24"/>
        </w:rPr>
        <w:t>2</w:t>
      </w:r>
    </w:p>
    <w:p w14:paraId="62B48F1A" w14:textId="5B8497E7" w:rsidR="00442C6D" w:rsidRDefault="00442C6D" w:rsidP="00442C6D">
      <w:pPr>
        <w:pStyle w:val="ListeParagraf"/>
        <w:numPr>
          <w:ilvl w:val="1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Services Gallery</w:t>
      </w:r>
    </w:p>
    <w:p w14:paraId="009D75EF" w14:textId="3CE645C4" w:rsidR="00442C6D" w:rsidRDefault="00442C6D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Bed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Capacity</w:t>
      </w:r>
      <w:proofErr w:type="spellEnd"/>
      <w:r>
        <w:rPr>
          <w:i/>
          <w:iCs/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>2</w:t>
      </w:r>
      <w:r w:rsidR="00560E79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060</w:t>
      </w:r>
    </w:p>
    <w:p w14:paraId="0017E338" w14:textId="7679E229" w:rsidR="00560E79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Room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Capacity</w:t>
      </w:r>
      <w:proofErr w:type="spellEnd"/>
      <w:r>
        <w:rPr>
          <w:i/>
          <w:iCs/>
          <w:sz w:val="24"/>
          <w:szCs w:val="24"/>
        </w:rPr>
        <w:t>: 1.728</w:t>
      </w:r>
    </w:p>
    <w:p w14:paraId="0406C3C9" w14:textId="690F483E" w:rsidR="00442C6D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Intensive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Care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Units</w:t>
      </w:r>
      <w:proofErr w:type="spellEnd"/>
      <w:r>
        <w:rPr>
          <w:i/>
          <w:iCs/>
          <w:sz w:val="24"/>
          <w:szCs w:val="24"/>
        </w:rPr>
        <w:t>: 358</w:t>
      </w:r>
    </w:p>
    <w:p w14:paraId="0A535CC6" w14:textId="7FFC30F2" w:rsidR="00560E79" w:rsidRDefault="00560E79" w:rsidP="00442C6D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Policlinics</w:t>
      </w:r>
      <w:proofErr w:type="spellEnd"/>
      <w:r>
        <w:rPr>
          <w:i/>
          <w:iCs/>
          <w:sz w:val="24"/>
          <w:szCs w:val="24"/>
        </w:rPr>
        <w:t xml:space="preserve">: 330 </w:t>
      </w:r>
    </w:p>
    <w:p w14:paraId="5DDEBA10" w14:textId="46563D1A" w:rsidR="00442C6D" w:rsidRPr="00560E79" w:rsidRDefault="00560E79" w:rsidP="00560E79">
      <w:pPr>
        <w:pStyle w:val="ListeParagraf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Operation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Room</w:t>
      </w:r>
      <w:proofErr w:type="spellEnd"/>
      <w:r>
        <w:rPr>
          <w:i/>
          <w:iCs/>
          <w:sz w:val="24"/>
          <w:szCs w:val="24"/>
        </w:rPr>
        <w:t>: 54</w:t>
      </w:r>
    </w:p>
    <w:p w14:paraId="5E9AB2D6" w14:textId="4DAAA2CB" w:rsidR="00442C6D" w:rsidRDefault="00442C6D" w:rsidP="00442C6D">
      <w:pPr>
        <w:pStyle w:val="ListeParagraf"/>
        <w:jc w:val="both"/>
        <w:rPr>
          <w:i/>
          <w:iCs/>
          <w:sz w:val="24"/>
          <w:szCs w:val="24"/>
        </w:rPr>
      </w:pPr>
    </w:p>
    <w:p w14:paraId="36A166B4" w14:textId="5628D649" w:rsidR="00560E7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60E79">
        <w:rPr>
          <w:b/>
          <w:bCs/>
          <w:sz w:val="24"/>
          <w:szCs w:val="24"/>
        </w:rPr>
        <w:t>ADDITIONAL PROJECT INFORMATION</w:t>
      </w:r>
      <w:r w:rsidRPr="00442C6D">
        <w:rPr>
          <w:b/>
          <w:bCs/>
          <w:sz w:val="24"/>
          <w:szCs w:val="24"/>
        </w:rPr>
        <w:t>:</w:t>
      </w:r>
    </w:p>
    <w:p w14:paraId="263411F3" w14:textId="5B4085E2" w:rsidR="00560E79" w:rsidRDefault="00560E79" w:rsidP="00442C6D">
      <w:pPr>
        <w:pStyle w:val="ListeParagraf"/>
        <w:jc w:val="both"/>
        <w:rPr>
          <w:i/>
          <w:iCs/>
          <w:sz w:val="24"/>
          <w:szCs w:val="24"/>
        </w:rPr>
      </w:pPr>
      <w:r w:rsidRPr="00560E79">
        <w:rPr>
          <w:i/>
          <w:iCs/>
          <w:sz w:val="24"/>
          <w:szCs w:val="24"/>
          <w:highlight w:val="yellow"/>
        </w:rPr>
        <w:t>[UNIQUE BIM PROJECT CHARACTERISTICS AND REQUIREMENTS]</w:t>
      </w:r>
    </w:p>
    <w:p w14:paraId="555D2809" w14:textId="71D5C18D" w:rsidR="00560E79" w:rsidRDefault="00560E79" w:rsidP="00442C6D">
      <w:pPr>
        <w:pStyle w:val="ListeParagraf"/>
        <w:jc w:val="both"/>
        <w:rPr>
          <w:i/>
          <w:iCs/>
          <w:sz w:val="24"/>
          <w:szCs w:val="24"/>
        </w:rPr>
      </w:pPr>
    </w:p>
    <w:p w14:paraId="5825B801" w14:textId="757988F3" w:rsidR="00560E7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NUMBERS</w:t>
      </w:r>
      <w:r w:rsidRPr="00442C6D">
        <w:rPr>
          <w:b/>
          <w:bCs/>
          <w:sz w:val="24"/>
          <w:szCs w:val="24"/>
        </w:rPr>
        <w:t>:</w:t>
      </w:r>
    </w:p>
    <w:p w14:paraId="5287D7B9" w14:textId="77777777" w:rsidR="00560E79" w:rsidRDefault="00560E79" w:rsidP="00560E79">
      <w:pPr>
        <w:pStyle w:val="ListeParagraf"/>
        <w:jc w:val="both"/>
        <w:rPr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2721"/>
      </w:tblGrid>
      <w:tr w:rsidR="00560E79" w14:paraId="0B419E4B" w14:textId="77777777" w:rsidTr="00560E79">
        <w:trPr>
          <w:trHeight w:val="397"/>
          <w:jc w:val="center"/>
        </w:trPr>
        <w:tc>
          <w:tcPr>
            <w:tcW w:w="2721" w:type="dxa"/>
            <w:shd w:val="clear" w:color="auto" w:fill="000000" w:themeFill="text1"/>
            <w:vAlign w:val="center"/>
          </w:tcPr>
          <w:p w14:paraId="788A6E4F" w14:textId="38D83AF5" w:rsidR="00560E79" w:rsidRPr="00861AB8" w:rsidRDefault="00560E79" w:rsidP="00560E79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PROJECT INFORMATION</w:t>
            </w:r>
          </w:p>
        </w:tc>
        <w:tc>
          <w:tcPr>
            <w:tcW w:w="2721" w:type="dxa"/>
            <w:shd w:val="clear" w:color="auto" w:fill="000000" w:themeFill="text1"/>
            <w:vAlign w:val="center"/>
          </w:tcPr>
          <w:p w14:paraId="71B6C21C" w14:textId="779E2B3B" w:rsidR="00560E79" w:rsidRPr="00861AB8" w:rsidRDefault="00560E79" w:rsidP="00560E79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NUMBER</w:t>
            </w:r>
          </w:p>
        </w:tc>
      </w:tr>
      <w:tr w:rsidR="00560E79" w14:paraId="727C1D65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6F6248EF" w14:textId="666E1214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560E79">
              <w:rPr>
                <w:sz w:val="18"/>
                <w:szCs w:val="18"/>
              </w:rPr>
              <w:t>CONTRACT NUMBER</w:t>
            </w:r>
          </w:p>
        </w:tc>
        <w:tc>
          <w:tcPr>
            <w:tcW w:w="2721" w:type="dxa"/>
            <w:vAlign w:val="center"/>
          </w:tcPr>
          <w:p w14:paraId="2894E0AD" w14:textId="77777777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560E79" w14:paraId="1AF263A3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1E808FA6" w14:textId="79C289EE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560E79">
              <w:rPr>
                <w:sz w:val="18"/>
                <w:szCs w:val="18"/>
              </w:rPr>
              <w:t>TASK ORDER</w:t>
            </w:r>
          </w:p>
        </w:tc>
        <w:tc>
          <w:tcPr>
            <w:tcW w:w="2721" w:type="dxa"/>
            <w:vAlign w:val="center"/>
          </w:tcPr>
          <w:p w14:paraId="451392C5" w14:textId="77777777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560E79" w14:paraId="07FE65CE" w14:textId="77777777" w:rsidTr="00560E79">
        <w:trPr>
          <w:trHeight w:val="397"/>
          <w:jc w:val="center"/>
        </w:trPr>
        <w:tc>
          <w:tcPr>
            <w:tcW w:w="2721" w:type="dxa"/>
            <w:vAlign w:val="center"/>
          </w:tcPr>
          <w:p w14:paraId="75715711" w14:textId="430016DA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560E79">
              <w:rPr>
                <w:sz w:val="18"/>
                <w:szCs w:val="18"/>
              </w:rPr>
              <w:t>PROJECT NUMBER</w:t>
            </w:r>
          </w:p>
        </w:tc>
        <w:tc>
          <w:tcPr>
            <w:tcW w:w="2721" w:type="dxa"/>
            <w:vAlign w:val="center"/>
          </w:tcPr>
          <w:p w14:paraId="182614F3" w14:textId="77777777" w:rsidR="00560E79" w:rsidRPr="00560E79" w:rsidRDefault="00560E79" w:rsidP="00560E79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306F27B9" w14:textId="404F7F3E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44D13F92" w14:textId="2A8099E9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229D3944" w14:textId="04AAB355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23AE7E40" w14:textId="77777777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20DD5333" w14:textId="782E23D4" w:rsidR="00560E79" w:rsidRDefault="00560E79" w:rsidP="00560E79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60E79">
        <w:rPr>
          <w:b/>
          <w:bCs/>
          <w:sz w:val="24"/>
          <w:szCs w:val="24"/>
        </w:rPr>
        <w:lastRenderedPageBreak/>
        <w:t>PROJECT SCHEDULE / PHASES / MILESTONES:</w:t>
      </w:r>
    </w:p>
    <w:p w14:paraId="1D218044" w14:textId="77777777" w:rsidR="00560E79" w:rsidRPr="00560E79" w:rsidRDefault="00560E79" w:rsidP="00560E79">
      <w:pPr>
        <w:pStyle w:val="ListeParagraf"/>
        <w:jc w:val="both"/>
        <w:rPr>
          <w:b/>
          <w:bCs/>
          <w:sz w:val="24"/>
          <w:szCs w:val="24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455"/>
        <w:gridCol w:w="2327"/>
        <w:gridCol w:w="2140"/>
        <w:gridCol w:w="2140"/>
      </w:tblGrid>
      <w:tr w:rsidR="00560E79" w14:paraId="19CD8BD1" w14:textId="5EDAE909" w:rsidTr="00560E79">
        <w:trPr>
          <w:trHeight w:val="397"/>
          <w:jc w:val="center"/>
        </w:trPr>
        <w:tc>
          <w:tcPr>
            <w:tcW w:w="2455" w:type="dxa"/>
            <w:shd w:val="clear" w:color="auto" w:fill="000000" w:themeFill="text1"/>
            <w:vAlign w:val="center"/>
          </w:tcPr>
          <w:p w14:paraId="3C229847" w14:textId="6845476E" w:rsidR="00560E79" w:rsidRPr="00861AB8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PROJECT PHASE / MILESTONE</w:t>
            </w:r>
          </w:p>
        </w:tc>
        <w:tc>
          <w:tcPr>
            <w:tcW w:w="2327" w:type="dxa"/>
            <w:shd w:val="clear" w:color="auto" w:fill="000000" w:themeFill="text1"/>
            <w:vAlign w:val="center"/>
          </w:tcPr>
          <w:p w14:paraId="1638BD94" w14:textId="4987CE1A" w:rsidR="00560E79" w:rsidRPr="00861AB8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ESTIMATED START DATE</w:t>
            </w:r>
          </w:p>
        </w:tc>
        <w:tc>
          <w:tcPr>
            <w:tcW w:w="2140" w:type="dxa"/>
            <w:shd w:val="clear" w:color="auto" w:fill="000000" w:themeFill="text1"/>
          </w:tcPr>
          <w:p w14:paraId="1E3BE3B0" w14:textId="15D85987" w:rsidR="00560E79" w:rsidRPr="00861AB8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ESTIMATED COMPLETION DATE</w:t>
            </w:r>
          </w:p>
        </w:tc>
        <w:tc>
          <w:tcPr>
            <w:tcW w:w="2140" w:type="dxa"/>
            <w:shd w:val="clear" w:color="auto" w:fill="000000" w:themeFill="text1"/>
          </w:tcPr>
          <w:p w14:paraId="0F2ADEDB" w14:textId="352B3EB5" w:rsidR="00560E79" w:rsidRPr="00861AB8" w:rsidRDefault="00560E79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PROJECT STAKEHOLDERS INVOLVED</w:t>
            </w:r>
          </w:p>
        </w:tc>
      </w:tr>
      <w:tr w:rsidR="00560E79" w14:paraId="098DF339" w14:textId="7AB43033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7D799B7A" w14:textId="015C7DAD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D4E8D42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1A969E50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6DAA2104" w14:textId="7A9AAAC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560E79" w14:paraId="0ABA4BF4" w14:textId="32C18679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25B887CF" w14:textId="026F42A6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33EC939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157FD703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455098B6" w14:textId="1F442D05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560E79" w14:paraId="25EAEB3E" w14:textId="3FFF6645" w:rsidTr="00560E79">
        <w:trPr>
          <w:trHeight w:val="397"/>
          <w:jc w:val="center"/>
        </w:trPr>
        <w:tc>
          <w:tcPr>
            <w:tcW w:w="2455" w:type="dxa"/>
            <w:vAlign w:val="center"/>
          </w:tcPr>
          <w:p w14:paraId="2800849E" w14:textId="3D586032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327" w:type="dxa"/>
            <w:vAlign w:val="center"/>
          </w:tcPr>
          <w:p w14:paraId="36EC64FC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0D497921" w14:textId="77777777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44032AF9" w14:textId="6468386C" w:rsidR="00560E79" w:rsidRPr="00560E79" w:rsidRDefault="00560E79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0F0DD627" w14:textId="67FC95AB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6006BF73" w14:textId="7DEB820E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4EE946C6" w14:textId="7BAEE645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  <w:proofErr w:type="spellStart"/>
      <w:r w:rsidRPr="00560E79">
        <w:rPr>
          <w:i/>
          <w:iCs/>
          <w:sz w:val="24"/>
          <w:szCs w:val="24"/>
          <w:highlight w:val="yellow"/>
        </w:rPr>
        <w:t>Include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BIM </w:t>
      </w:r>
      <w:proofErr w:type="spellStart"/>
      <w:r w:rsidRPr="00560E79">
        <w:rPr>
          <w:i/>
          <w:iCs/>
          <w:sz w:val="24"/>
          <w:szCs w:val="24"/>
          <w:highlight w:val="yellow"/>
        </w:rPr>
        <w:t>milestones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, </w:t>
      </w:r>
      <w:proofErr w:type="spellStart"/>
      <w:r w:rsidRPr="00560E79">
        <w:rPr>
          <w:i/>
          <w:iCs/>
          <w:sz w:val="24"/>
          <w:szCs w:val="24"/>
          <w:highlight w:val="yellow"/>
        </w:rPr>
        <w:t>pre-design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activities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, </w:t>
      </w:r>
      <w:proofErr w:type="spellStart"/>
      <w:r w:rsidRPr="00560E79">
        <w:rPr>
          <w:i/>
          <w:iCs/>
          <w:sz w:val="24"/>
          <w:szCs w:val="24"/>
          <w:highlight w:val="yellow"/>
        </w:rPr>
        <w:t>major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design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reviews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, </w:t>
      </w:r>
      <w:proofErr w:type="spellStart"/>
      <w:r w:rsidRPr="00560E79">
        <w:rPr>
          <w:i/>
          <w:iCs/>
          <w:sz w:val="24"/>
          <w:szCs w:val="24"/>
          <w:highlight w:val="yellow"/>
        </w:rPr>
        <w:t>stakeholder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reviews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, </w:t>
      </w:r>
      <w:proofErr w:type="spellStart"/>
      <w:r w:rsidRPr="00560E79">
        <w:rPr>
          <w:i/>
          <w:iCs/>
          <w:sz w:val="24"/>
          <w:szCs w:val="24"/>
          <w:highlight w:val="yellow"/>
        </w:rPr>
        <w:t>and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any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other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major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events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which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occur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during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the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project</w:t>
      </w:r>
      <w:proofErr w:type="spellEnd"/>
      <w:r w:rsidRPr="00560E79">
        <w:rPr>
          <w:i/>
          <w:iCs/>
          <w:sz w:val="24"/>
          <w:szCs w:val="24"/>
          <w:highlight w:val="yellow"/>
        </w:rPr>
        <w:t xml:space="preserve"> </w:t>
      </w:r>
      <w:proofErr w:type="spellStart"/>
      <w:r w:rsidRPr="00560E79">
        <w:rPr>
          <w:i/>
          <w:iCs/>
          <w:sz w:val="24"/>
          <w:szCs w:val="24"/>
          <w:highlight w:val="yellow"/>
        </w:rPr>
        <w:t>lifecycle</w:t>
      </w:r>
      <w:proofErr w:type="spellEnd"/>
      <w:r w:rsidRPr="00560E79">
        <w:rPr>
          <w:i/>
          <w:iCs/>
          <w:sz w:val="24"/>
          <w:szCs w:val="24"/>
          <w:highlight w:val="yellow"/>
        </w:rPr>
        <w:t>.</w:t>
      </w:r>
    </w:p>
    <w:p w14:paraId="7FC4D262" w14:textId="3CC7FA67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40DD6099" w14:textId="7FE31041" w:rsidR="00560E79" w:rsidRPr="00560E79" w:rsidRDefault="00560E79" w:rsidP="00560E7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E2C2D08" w14:textId="154AC393" w:rsidR="00560E79" w:rsidRPr="0090478C" w:rsidRDefault="00560E79" w:rsidP="00560E79">
      <w:pPr>
        <w:pStyle w:val="Balk1"/>
        <w:pBdr>
          <w:bottom w:val="single" w:sz="4" w:space="1" w:color="auto"/>
        </w:pBdr>
        <w:rPr>
          <w:b/>
          <w:bCs/>
          <w:color w:val="auto"/>
          <w:sz w:val="32"/>
          <w:szCs w:val="32"/>
        </w:rPr>
      </w:pPr>
      <w:bookmarkStart w:id="2" w:name="_Toc118328242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C</w:t>
      </w:r>
      <w:r w:rsidRPr="0090478C">
        <w:rPr>
          <w:b/>
          <w:bCs/>
          <w:color w:val="auto"/>
        </w:rPr>
        <w:t xml:space="preserve">: </w:t>
      </w:r>
      <w:r w:rsidRPr="00560E79">
        <w:rPr>
          <w:b/>
          <w:bCs/>
          <w:color w:val="auto"/>
        </w:rPr>
        <w:t>KEY PROJECT CONTACTS</w:t>
      </w:r>
      <w:bookmarkEnd w:id="2"/>
    </w:p>
    <w:p w14:paraId="5FC86F56" w14:textId="77777777" w:rsidR="00560E79" w:rsidRDefault="00560E79" w:rsidP="00560E79">
      <w:pPr>
        <w:jc w:val="both"/>
        <w:rPr>
          <w:sz w:val="22"/>
          <w:szCs w:val="22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3"/>
        <w:gridCol w:w="1578"/>
        <w:gridCol w:w="1603"/>
        <w:gridCol w:w="1209"/>
        <w:gridCol w:w="1209"/>
      </w:tblGrid>
      <w:tr w:rsidR="004830CF" w14:paraId="75503B76" w14:textId="0088488C" w:rsidTr="00861AB8">
        <w:trPr>
          <w:trHeight w:val="39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2289D2B3" w14:textId="0CC56B67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C64EA22" w14:textId="7A7626E9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676CA4E" w14:textId="0C9728A5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CONTACT NAME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63BF5C3" w14:textId="3BB81ED7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70F208F" w14:textId="4BDE8E1B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E-MAIL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753DA76" w14:textId="34847926" w:rsidR="004830CF" w:rsidRPr="00861AB8" w:rsidRDefault="004830CF" w:rsidP="00861AB8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PHONE</w:t>
            </w:r>
          </w:p>
        </w:tc>
      </w:tr>
      <w:tr w:rsidR="004830CF" w14:paraId="11E0BB5B" w14:textId="36F08BCE" w:rsidTr="00861AB8">
        <w:trPr>
          <w:trHeight w:val="397"/>
          <w:jc w:val="center"/>
        </w:trPr>
        <w:tc>
          <w:tcPr>
            <w:tcW w:w="1980" w:type="dxa"/>
            <w:tcBorders>
              <w:top w:val="nil"/>
            </w:tcBorders>
            <w:vAlign w:val="center"/>
          </w:tcPr>
          <w:p w14:paraId="2206275D" w14:textId="489CC2DA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Manager(s)</w:t>
            </w:r>
          </w:p>
        </w:tc>
        <w:tc>
          <w:tcPr>
            <w:tcW w:w="1483" w:type="dxa"/>
            <w:tcBorders>
              <w:top w:val="nil"/>
            </w:tcBorders>
            <w:vAlign w:val="center"/>
          </w:tcPr>
          <w:p w14:paraId="6120DA3F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</w:tcBorders>
            <w:vAlign w:val="center"/>
          </w:tcPr>
          <w:p w14:paraId="44619D52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  <w:tcBorders>
              <w:top w:val="nil"/>
            </w:tcBorders>
            <w:vAlign w:val="center"/>
          </w:tcPr>
          <w:p w14:paraId="6FDD24FC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nil"/>
            </w:tcBorders>
            <w:vAlign w:val="center"/>
          </w:tcPr>
          <w:p w14:paraId="032D3C1C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nil"/>
            </w:tcBorders>
            <w:vAlign w:val="center"/>
          </w:tcPr>
          <w:p w14:paraId="45301FE3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830CF" w14:paraId="1A9C77FF" w14:textId="6244128B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7580436F" w14:textId="36C98348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BIM Manager</w:t>
            </w:r>
            <w:r>
              <w:rPr>
                <w:sz w:val="18"/>
                <w:szCs w:val="18"/>
              </w:rPr>
              <w:t>(s)</w:t>
            </w:r>
          </w:p>
        </w:tc>
        <w:tc>
          <w:tcPr>
            <w:tcW w:w="1483" w:type="dxa"/>
            <w:vAlign w:val="center"/>
          </w:tcPr>
          <w:p w14:paraId="54A7EE10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4964B5A7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37999957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1A5BFBE1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6888387C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830CF" w14:paraId="740806FE" w14:textId="4CEBCCA8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7FB43FDC" w14:textId="55A2D523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Discipline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Leads</w:t>
            </w:r>
            <w:proofErr w:type="spellEnd"/>
          </w:p>
        </w:tc>
        <w:tc>
          <w:tcPr>
            <w:tcW w:w="1483" w:type="dxa"/>
            <w:vAlign w:val="center"/>
          </w:tcPr>
          <w:p w14:paraId="4102CD0A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2380C4B0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1E06556D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3E6C40E0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0D171A2F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4830CF" w14:paraId="798E5ACF" w14:textId="77777777" w:rsidTr="00861AB8">
        <w:trPr>
          <w:trHeight w:val="397"/>
          <w:jc w:val="center"/>
        </w:trPr>
        <w:tc>
          <w:tcPr>
            <w:tcW w:w="1980" w:type="dxa"/>
            <w:vAlign w:val="center"/>
          </w:tcPr>
          <w:p w14:paraId="4966E717" w14:textId="15F104C5" w:rsidR="004830CF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Other</w:t>
            </w:r>
            <w:proofErr w:type="spellEnd"/>
            <w:r>
              <w:rPr>
                <w:sz w:val="18"/>
                <w:szCs w:val="18"/>
              </w:rPr>
              <w:t xml:space="preserve"> Project </w:t>
            </w:r>
            <w:proofErr w:type="spellStart"/>
            <w:r>
              <w:rPr>
                <w:sz w:val="18"/>
                <w:szCs w:val="18"/>
              </w:rPr>
              <w:t>Roles</w:t>
            </w:r>
            <w:proofErr w:type="spellEnd"/>
          </w:p>
        </w:tc>
        <w:tc>
          <w:tcPr>
            <w:tcW w:w="1483" w:type="dxa"/>
            <w:vAlign w:val="center"/>
          </w:tcPr>
          <w:p w14:paraId="0BBC32C7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78" w:type="dxa"/>
            <w:vAlign w:val="center"/>
          </w:tcPr>
          <w:p w14:paraId="4DF4B277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3F6F6595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2F98E39D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09" w:type="dxa"/>
            <w:vAlign w:val="center"/>
          </w:tcPr>
          <w:p w14:paraId="1760D9C0" w14:textId="77777777" w:rsidR="004830CF" w:rsidRPr="00560E79" w:rsidRDefault="004830CF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56B0F823" w14:textId="6DE39FE6" w:rsidR="00560E79" w:rsidRDefault="00560E79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507A2673" w14:textId="4ADFDB42" w:rsidR="00287617" w:rsidRDefault="00287617" w:rsidP="00560E79">
      <w:pPr>
        <w:pStyle w:val="ListeParagraf"/>
        <w:jc w:val="both"/>
        <w:rPr>
          <w:color w:val="808080"/>
          <w:sz w:val="16"/>
          <w:szCs w:val="16"/>
        </w:rPr>
      </w:pPr>
      <w:proofErr w:type="spellStart"/>
      <w:r w:rsidRPr="00287617">
        <w:rPr>
          <w:color w:val="808080"/>
          <w:sz w:val="16"/>
          <w:szCs w:val="16"/>
          <w:highlight w:val="yellow"/>
        </w:rPr>
        <w:t>List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of </w:t>
      </w:r>
      <w:proofErr w:type="spellStart"/>
      <w:r w:rsidRPr="00287617">
        <w:rPr>
          <w:color w:val="808080"/>
          <w:sz w:val="16"/>
          <w:szCs w:val="16"/>
          <w:highlight w:val="yellow"/>
        </w:rPr>
        <w:t>lead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BIM </w:t>
      </w:r>
      <w:proofErr w:type="spellStart"/>
      <w:r w:rsidRPr="00287617">
        <w:rPr>
          <w:color w:val="808080"/>
          <w:sz w:val="16"/>
          <w:szCs w:val="16"/>
          <w:highlight w:val="yellow"/>
        </w:rPr>
        <w:t>contacts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for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each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organization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on </w:t>
      </w:r>
      <w:proofErr w:type="spellStart"/>
      <w:r w:rsidRPr="00287617">
        <w:rPr>
          <w:color w:val="808080"/>
          <w:sz w:val="16"/>
          <w:szCs w:val="16"/>
          <w:highlight w:val="yellow"/>
        </w:rPr>
        <w:t>the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project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. </w:t>
      </w:r>
      <w:proofErr w:type="spellStart"/>
      <w:r w:rsidRPr="00287617">
        <w:rPr>
          <w:color w:val="808080"/>
          <w:sz w:val="16"/>
          <w:szCs w:val="16"/>
          <w:highlight w:val="yellow"/>
        </w:rPr>
        <w:t>Additional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contacts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can be </w:t>
      </w:r>
      <w:proofErr w:type="spellStart"/>
      <w:r w:rsidRPr="00287617">
        <w:rPr>
          <w:color w:val="808080"/>
          <w:sz w:val="16"/>
          <w:szCs w:val="16"/>
          <w:highlight w:val="yellow"/>
        </w:rPr>
        <w:t>included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later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in </w:t>
      </w:r>
      <w:proofErr w:type="spellStart"/>
      <w:r w:rsidRPr="00287617">
        <w:rPr>
          <w:color w:val="808080"/>
          <w:sz w:val="16"/>
          <w:szCs w:val="16"/>
          <w:highlight w:val="yellow"/>
        </w:rPr>
        <w:t>the</w:t>
      </w:r>
      <w:proofErr w:type="spellEnd"/>
      <w:r w:rsidRPr="00287617">
        <w:rPr>
          <w:color w:val="808080"/>
          <w:sz w:val="16"/>
          <w:szCs w:val="16"/>
          <w:highlight w:val="yellow"/>
        </w:rPr>
        <w:t xml:space="preserve"> </w:t>
      </w:r>
      <w:proofErr w:type="spellStart"/>
      <w:r w:rsidRPr="00287617">
        <w:rPr>
          <w:color w:val="808080"/>
          <w:sz w:val="16"/>
          <w:szCs w:val="16"/>
          <w:highlight w:val="yellow"/>
        </w:rPr>
        <w:t>document</w:t>
      </w:r>
      <w:proofErr w:type="spellEnd"/>
      <w:r w:rsidRPr="00287617">
        <w:rPr>
          <w:color w:val="808080"/>
          <w:sz w:val="16"/>
          <w:szCs w:val="16"/>
          <w:highlight w:val="yellow"/>
        </w:rPr>
        <w:t>.</w:t>
      </w:r>
    </w:p>
    <w:p w14:paraId="08EB6133" w14:textId="48FC9C6C" w:rsidR="00287617" w:rsidRDefault="00287617" w:rsidP="00560E79">
      <w:pPr>
        <w:pStyle w:val="ListeParagraf"/>
        <w:jc w:val="both"/>
        <w:rPr>
          <w:color w:val="808080"/>
          <w:sz w:val="16"/>
          <w:szCs w:val="16"/>
        </w:rPr>
      </w:pPr>
    </w:p>
    <w:p w14:paraId="1E09AC3C" w14:textId="1F50A51F" w:rsidR="00287617" w:rsidRDefault="0028761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2601E86" w14:textId="1F48E8DE" w:rsidR="00287617" w:rsidRPr="0090478C" w:rsidRDefault="00287617" w:rsidP="00287617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3" w:name="_Toc118328243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D</w:t>
      </w:r>
      <w:r w:rsidRPr="0090478C">
        <w:rPr>
          <w:b/>
          <w:bCs/>
          <w:color w:val="auto"/>
        </w:rPr>
        <w:t xml:space="preserve">: </w:t>
      </w:r>
      <w:r w:rsidRPr="00287617">
        <w:rPr>
          <w:b/>
          <w:bCs/>
          <w:color w:val="auto"/>
        </w:rPr>
        <w:t>PROJECT GOALS / BIM USES</w:t>
      </w:r>
      <w:bookmarkEnd w:id="3"/>
    </w:p>
    <w:p w14:paraId="73DB6289" w14:textId="2E02A727" w:rsidR="00287617" w:rsidRDefault="00287617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36D33DC3" w14:textId="3E345FF0" w:rsidR="00287617" w:rsidRPr="00287617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bookmarkStart w:id="4" w:name="_Hlk118326968"/>
      <w:r w:rsidRPr="00287617">
        <w:rPr>
          <w:b/>
          <w:bCs/>
          <w:sz w:val="24"/>
          <w:szCs w:val="24"/>
        </w:rPr>
        <w:t>MAJOR BIM GOALS / OBJECTIVE:</w:t>
      </w:r>
    </w:p>
    <w:bookmarkEnd w:id="4"/>
    <w:p w14:paraId="7A513D05" w14:textId="77777777" w:rsidR="00287617" w:rsidRPr="00287617" w:rsidRDefault="00287617" w:rsidP="00287617">
      <w:pPr>
        <w:pStyle w:val="ListeParagraf"/>
        <w:ind w:left="1080"/>
        <w:jc w:val="both"/>
        <w:rPr>
          <w:sz w:val="24"/>
          <w:szCs w:val="24"/>
        </w:rPr>
      </w:pPr>
    </w:p>
    <w:tbl>
      <w:tblPr>
        <w:tblStyle w:val="TabloKlavuzu"/>
        <w:tblW w:w="9209" w:type="dxa"/>
        <w:jc w:val="center"/>
        <w:tblLook w:val="04A0" w:firstRow="1" w:lastRow="0" w:firstColumn="1" w:lastColumn="0" w:noHBand="0" w:noVBand="1"/>
      </w:tblPr>
      <w:tblGrid>
        <w:gridCol w:w="989"/>
        <w:gridCol w:w="6241"/>
        <w:gridCol w:w="1979"/>
      </w:tblGrid>
      <w:tr w:rsidR="00287617" w14:paraId="0C43ED72" w14:textId="77777777" w:rsidTr="00287617">
        <w:trPr>
          <w:trHeight w:val="397"/>
          <w:jc w:val="center"/>
        </w:trPr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BD0DD3" w14:textId="6BBAE2DB" w:rsidR="00287617" w:rsidRPr="00861AB8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6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4AC8225B" w14:textId="73529F36" w:rsidR="00287617" w:rsidRPr="00861AB8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GOAL DESCRIPTION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ADADA91" w14:textId="0B98C8DC" w:rsidR="00287617" w:rsidRPr="00861AB8" w:rsidRDefault="00287617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POTENTIAL BIM USES</w:t>
            </w:r>
          </w:p>
        </w:tc>
      </w:tr>
      <w:tr w:rsidR="00287617" w14:paraId="5269D205" w14:textId="77777777" w:rsidTr="00287617">
        <w:trPr>
          <w:trHeight w:val="397"/>
          <w:jc w:val="center"/>
        </w:trPr>
        <w:tc>
          <w:tcPr>
            <w:tcW w:w="955" w:type="dxa"/>
            <w:tcBorders>
              <w:top w:val="nil"/>
            </w:tcBorders>
            <w:vAlign w:val="center"/>
          </w:tcPr>
          <w:p w14:paraId="24F8EE8E" w14:textId="5124965A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270" w:type="dxa"/>
            <w:tcBorders>
              <w:top w:val="nil"/>
            </w:tcBorders>
            <w:vAlign w:val="center"/>
          </w:tcPr>
          <w:p w14:paraId="7CE483A4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659B2469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6B9A1C80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40AAE7DA" w14:textId="7EA9608B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270" w:type="dxa"/>
            <w:vAlign w:val="center"/>
          </w:tcPr>
          <w:p w14:paraId="778D6E75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7D37DA9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1D245606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12445D41" w14:textId="42E9A411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270" w:type="dxa"/>
            <w:vAlign w:val="center"/>
          </w:tcPr>
          <w:p w14:paraId="63BA38BD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7A1F985A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7C01CD66" w14:textId="77777777" w:rsidTr="00287617">
        <w:trPr>
          <w:trHeight w:val="397"/>
          <w:jc w:val="center"/>
        </w:trPr>
        <w:tc>
          <w:tcPr>
            <w:tcW w:w="955" w:type="dxa"/>
            <w:vAlign w:val="center"/>
          </w:tcPr>
          <w:p w14:paraId="1604F1BC" w14:textId="1847E57D" w:rsidR="00287617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6270" w:type="dxa"/>
            <w:vAlign w:val="center"/>
          </w:tcPr>
          <w:p w14:paraId="56BA6CB2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8E8D9BB" w14:textId="77777777" w:rsidR="00287617" w:rsidRPr="00560E79" w:rsidRDefault="00287617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6C97D46B" w14:textId="2A0E1BE7" w:rsidR="00287617" w:rsidRDefault="00287617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7A513778" w14:textId="18C9EC89" w:rsidR="00287617" w:rsidRDefault="00287617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022703C5" w14:textId="54D90DC1" w:rsidR="00287617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BIM USE ANALYSIS WORKSHEET</w:t>
      </w:r>
      <w:r w:rsidRPr="00287617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ATTACHMENT 1</w:t>
      </w:r>
    </w:p>
    <w:p w14:paraId="25F1980E" w14:textId="59F14B6B" w:rsidR="00287617" w:rsidRDefault="00287617" w:rsidP="00287617">
      <w:pPr>
        <w:jc w:val="both"/>
        <w:rPr>
          <w:b/>
          <w:bCs/>
          <w:sz w:val="24"/>
          <w:szCs w:val="24"/>
        </w:rPr>
      </w:pPr>
    </w:p>
    <w:p w14:paraId="75FC752D" w14:textId="2199103B" w:rsidR="00287617" w:rsidRPr="00287617" w:rsidRDefault="00287617" w:rsidP="00287617">
      <w:pPr>
        <w:pStyle w:val="ListeParagraf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BIM USES</w:t>
      </w:r>
      <w:r w:rsidRPr="00287617">
        <w:rPr>
          <w:b/>
          <w:bCs/>
          <w:sz w:val="24"/>
          <w:szCs w:val="24"/>
        </w:rPr>
        <w:t>:</w:t>
      </w:r>
    </w:p>
    <w:p w14:paraId="18E7217D" w14:textId="77777777" w:rsidR="00287617" w:rsidRPr="00287617" w:rsidRDefault="00287617" w:rsidP="00287617">
      <w:pPr>
        <w:jc w:val="both"/>
        <w:rPr>
          <w:b/>
          <w:bCs/>
          <w:sz w:val="24"/>
          <w:szCs w:val="24"/>
        </w:rPr>
      </w:pPr>
    </w:p>
    <w:tbl>
      <w:tblPr>
        <w:tblStyle w:val="TabloKlavuzu"/>
        <w:tblW w:w="10204" w:type="dxa"/>
        <w:jc w:val="center"/>
        <w:tblLook w:val="04A0" w:firstRow="1" w:lastRow="0" w:firstColumn="1" w:lastColumn="0" w:noHBand="0" w:noVBand="1"/>
      </w:tblPr>
      <w:tblGrid>
        <w:gridCol w:w="340"/>
        <w:gridCol w:w="2211"/>
        <w:gridCol w:w="340"/>
        <w:gridCol w:w="2211"/>
        <w:gridCol w:w="340"/>
        <w:gridCol w:w="2211"/>
        <w:gridCol w:w="340"/>
        <w:gridCol w:w="2211"/>
      </w:tblGrid>
      <w:tr w:rsidR="00287617" w14:paraId="01D6EC14" w14:textId="3DC9C42A" w:rsidTr="00861AB8">
        <w:trPr>
          <w:trHeight w:val="397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05105C88" w14:textId="0922CC58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FBA8946" w14:textId="5925CCF6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PLAN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DC22435" w14:textId="06495A3E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75FFFED6" w14:textId="08828770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DESIGN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5F1DFC0" w14:textId="129292A1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231214B" w14:textId="4C426B68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CONSTRUCT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88F3C66" w14:textId="2B1F62B4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00775009" w14:textId="6E4E9035" w:rsidR="00287617" w:rsidRPr="00861AB8" w:rsidRDefault="00287617" w:rsidP="00287617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OPERATE</w:t>
            </w:r>
          </w:p>
        </w:tc>
      </w:tr>
      <w:tr w:rsidR="00287617" w14:paraId="77B1C7FC" w14:textId="7C461566" w:rsidTr="00861AB8">
        <w:trPr>
          <w:trHeight w:val="397"/>
          <w:jc w:val="center"/>
        </w:trPr>
        <w:tc>
          <w:tcPr>
            <w:tcW w:w="340" w:type="dxa"/>
            <w:tcBorders>
              <w:top w:val="nil"/>
            </w:tcBorders>
            <w:vAlign w:val="center"/>
          </w:tcPr>
          <w:p w14:paraId="2D2B66B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7510AE88" w14:textId="6A101C66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PROGRAMMING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7C0C250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4E5BF61C" w14:textId="0447E759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DESIGN AUTHORING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75478270" w14:textId="78E04249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1C049AC2" w14:textId="6DED1F06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SITE UTILIZATION PLANNING</w:t>
            </w:r>
          </w:p>
        </w:tc>
        <w:tc>
          <w:tcPr>
            <w:tcW w:w="340" w:type="dxa"/>
            <w:tcBorders>
              <w:top w:val="nil"/>
            </w:tcBorders>
            <w:vAlign w:val="center"/>
          </w:tcPr>
          <w:p w14:paraId="675EDC1C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tcBorders>
              <w:top w:val="nil"/>
            </w:tcBorders>
            <w:vAlign w:val="center"/>
          </w:tcPr>
          <w:p w14:paraId="27AFE9BC" w14:textId="20E916AC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BUILDING MAINTENANCE SCHEDULING</w:t>
            </w:r>
          </w:p>
        </w:tc>
      </w:tr>
      <w:tr w:rsidR="00287617" w14:paraId="3C6591BD" w14:textId="22A6A418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A5201A2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715A40E" w14:textId="78DDAB0C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SITE ANALYSIS</w:t>
            </w:r>
          </w:p>
        </w:tc>
        <w:tc>
          <w:tcPr>
            <w:tcW w:w="340" w:type="dxa"/>
            <w:vAlign w:val="center"/>
          </w:tcPr>
          <w:p w14:paraId="0E3932A9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F232C60" w14:textId="724BEAC3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DESIGN REVIEWS</w:t>
            </w:r>
          </w:p>
        </w:tc>
        <w:tc>
          <w:tcPr>
            <w:tcW w:w="340" w:type="dxa"/>
            <w:vAlign w:val="center"/>
          </w:tcPr>
          <w:p w14:paraId="3C90D071" w14:textId="38FD794C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4437ED5" w14:textId="764AAD8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CONSTRUCTION SYSTEM DESIGN</w:t>
            </w:r>
          </w:p>
        </w:tc>
        <w:tc>
          <w:tcPr>
            <w:tcW w:w="340" w:type="dxa"/>
            <w:vAlign w:val="center"/>
          </w:tcPr>
          <w:p w14:paraId="52CCE4A2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DF1FB8A" w14:textId="0F92AEF2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BUILDING SYSTEM ANALYSIS</w:t>
            </w:r>
          </w:p>
        </w:tc>
      </w:tr>
      <w:tr w:rsidR="00287617" w14:paraId="4DE7B085" w14:textId="774BE0A1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1F94C9C4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A0D3055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532A04D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133B8F1A" w14:textId="53B666FA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3D COORDINATION</w:t>
            </w:r>
          </w:p>
        </w:tc>
        <w:tc>
          <w:tcPr>
            <w:tcW w:w="340" w:type="dxa"/>
            <w:vAlign w:val="center"/>
          </w:tcPr>
          <w:p w14:paraId="05F72B65" w14:textId="336A61ED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703F555" w14:textId="5CD81D5D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3D COORDINATION</w:t>
            </w:r>
          </w:p>
        </w:tc>
        <w:tc>
          <w:tcPr>
            <w:tcW w:w="340" w:type="dxa"/>
            <w:vAlign w:val="center"/>
          </w:tcPr>
          <w:p w14:paraId="5FB363A8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4F5784D" w14:textId="3DFD7495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ASSET MANAGEMENT</w:t>
            </w:r>
          </w:p>
        </w:tc>
      </w:tr>
      <w:tr w:rsidR="00287617" w14:paraId="0D68AB0F" w14:textId="4814E688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4C6BB4B5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B006E27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08B6E669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A9F0897" w14:textId="17B9BAB6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STRUCTURAL ANALYSIS</w:t>
            </w:r>
          </w:p>
        </w:tc>
        <w:tc>
          <w:tcPr>
            <w:tcW w:w="340" w:type="dxa"/>
            <w:vAlign w:val="center"/>
          </w:tcPr>
          <w:p w14:paraId="54C6A42A" w14:textId="6EED8F4A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A8EA54F" w14:textId="2DB4590B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DIGITAL FABRICATION</w:t>
            </w:r>
          </w:p>
        </w:tc>
        <w:tc>
          <w:tcPr>
            <w:tcW w:w="340" w:type="dxa"/>
            <w:vAlign w:val="center"/>
          </w:tcPr>
          <w:p w14:paraId="1261312E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4DCD0F6" w14:textId="5D754F3B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SPACE MANAGEMENT / TRACKING</w:t>
            </w:r>
          </w:p>
        </w:tc>
      </w:tr>
      <w:tr w:rsidR="00287617" w14:paraId="0026E9D8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3835C26F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0170E130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627B9F24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B950477" w14:textId="5C305A83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LIGHTING ANALYSIS</w:t>
            </w:r>
          </w:p>
        </w:tc>
        <w:tc>
          <w:tcPr>
            <w:tcW w:w="340" w:type="dxa"/>
            <w:vAlign w:val="center"/>
          </w:tcPr>
          <w:p w14:paraId="5ED92D1C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CA469E1" w14:textId="31EC71B8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3D CONTROL AND PLANNING</w:t>
            </w:r>
          </w:p>
        </w:tc>
        <w:tc>
          <w:tcPr>
            <w:tcW w:w="340" w:type="dxa"/>
            <w:vAlign w:val="center"/>
          </w:tcPr>
          <w:p w14:paraId="5A7ECD5B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D98F61F" w14:textId="5B4A7F45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DISASTER PLANNING</w:t>
            </w:r>
          </w:p>
        </w:tc>
      </w:tr>
      <w:tr w:rsidR="00287617" w14:paraId="0345F5C0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376CA2B2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DAA6AD7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6DD1B4B0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10DA413" w14:textId="4955D5B2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ENERGY ANALYSIS</w:t>
            </w:r>
          </w:p>
        </w:tc>
        <w:tc>
          <w:tcPr>
            <w:tcW w:w="340" w:type="dxa"/>
            <w:vAlign w:val="center"/>
          </w:tcPr>
          <w:p w14:paraId="235C222E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097F7CF" w14:textId="26090D22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RECORD MODELING</w:t>
            </w:r>
          </w:p>
        </w:tc>
        <w:tc>
          <w:tcPr>
            <w:tcW w:w="340" w:type="dxa"/>
            <w:vAlign w:val="center"/>
          </w:tcPr>
          <w:p w14:paraId="010A836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0B602A5D" w14:textId="1E1E72AB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RECORD MODELING</w:t>
            </w:r>
          </w:p>
        </w:tc>
      </w:tr>
      <w:tr w:rsidR="00287617" w14:paraId="41A0839D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1D472E58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EC9B7C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2B9CA7B6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3DAB71A" w14:textId="48E73F03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MECHANICAL ANALYSIS</w:t>
            </w:r>
          </w:p>
        </w:tc>
        <w:tc>
          <w:tcPr>
            <w:tcW w:w="340" w:type="dxa"/>
            <w:vAlign w:val="center"/>
          </w:tcPr>
          <w:p w14:paraId="68AF2CF2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35C2B37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21F294A8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723DA2EE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2AFCB034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23E40DA3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7EEBDB30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3944AA63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1A496BD0" w14:textId="52EF3374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OTHER ENG. ANALYSIS</w:t>
            </w:r>
          </w:p>
        </w:tc>
        <w:tc>
          <w:tcPr>
            <w:tcW w:w="340" w:type="dxa"/>
            <w:vAlign w:val="center"/>
          </w:tcPr>
          <w:p w14:paraId="0DB9C7DB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B34E65D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27765467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0190CC5D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14AED080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92A5521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810CDB8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67B0FA10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0B761913" w14:textId="5D0AE954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SUSTAINABLITY (LEED) EVALUATION</w:t>
            </w:r>
          </w:p>
        </w:tc>
        <w:tc>
          <w:tcPr>
            <w:tcW w:w="340" w:type="dxa"/>
            <w:vAlign w:val="center"/>
          </w:tcPr>
          <w:p w14:paraId="4CAC9889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1464A72C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746E0FEF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D663292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03D7B817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6D93AFFD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5D36668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2A0C9A65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08BDCC6" w14:textId="69734DF7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861AB8">
              <w:rPr>
                <w:sz w:val="18"/>
                <w:szCs w:val="18"/>
              </w:rPr>
              <w:t>CODE VALIDATION</w:t>
            </w:r>
          </w:p>
        </w:tc>
        <w:tc>
          <w:tcPr>
            <w:tcW w:w="340" w:type="dxa"/>
            <w:vAlign w:val="center"/>
          </w:tcPr>
          <w:p w14:paraId="50A167BA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B153591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340" w:type="dxa"/>
            <w:vAlign w:val="center"/>
          </w:tcPr>
          <w:p w14:paraId="57B4E433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51A36147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287617" w14:paraId="2C1EFC96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05927948" w14:textId="77777777" w:rsidR="00287617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E5A21B1" w14:textId="77777777" w:rsidR="00287617" w:rsidRPr="00287617" w:rsidRDefault="00287617" w:rsidP="00861AB8">
            <w:pPr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PHASE PLANNING</w:t>
            </w:r>
          </w:p>
          <w:p w14:paraId="5F4372A1" w14:textId="52CB405E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39918286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C4D2979" w14:textId="77777777" w:rsidR="00861AB8" w:rsidRPr="00287617" w:rsidRDefault="00861AB8" w:rsidP="00861AB8">
            <w:pPr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PHASE PLANNING</w:t>
            </w:r>
          </w:p>
          <w:p w14:paraId="1E492812" w14:textId="273CDA6E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779308C3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4946EC6" w14:textId="77777777" w:rsidR="00861AB8" w:rsidRPr="00287617" w:rsidRDefault="00861AB8" w:rsidP="00861AB8">
            <w:pPr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PHASE PLANNING</w:t>
            </w:r>
          </w:p>
          <w:p w14:paraId="5EC412F4" w14:textId="2D6A8057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(4D MODELING)</w:t>
            </w:r>
          </w:p>
        </w:tc>
        <w:tc>
          <w:tcPr>
            <w:tcW w:w="340" w:type="dxa"/>
            <w:vAlign w:val="center"/>
          </w:tcPr>
          <w:p w14:paraId="23180D0F" w14:textId="77777777" w:rsidR="00287617" w:rsidRPr="00560E79" w:rsidRDefault="00287617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69CA5E59" w14:textId="77777777" w:rsidR="00861AB8" w:rsidRPr="00287617" w:rsidRDefault="00861AB8" w:rsidP="00861AB8">
            <w:pPr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PHASE PLANNING</w:t>
            </w:r>
          </w:p>
          <w:p w14:paraId="6CB9B9EF" w14:textId="139266E2" w:rsidR="00287617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(4D MODELING)</w:t>
            </w:r>
          </w:p>
        </w:tc>
      </w:tr>
      <w:tr w:rsidR="00861AB8" w14:paraId="07383AE1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7CB1B36A" w14:textId="77777777" w:rsidR="00861AB8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83CEC42" w14:textId="48B205B3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64407877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185A5AEE" w14:textId="16355A48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5D5F0CF0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2804109" w14:textId="21AFA912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COST ESTIMATION</w:t>
            </w:r>
          </w:p>
        </w:tc>
        <w:tc>
          <w:tcPr>
            <w:tcW w:w="340" w:type="dxa"/>
            <w:vAlign w:val="center"/>
          </w:tcPr>
          <w:p w14:paraId="2D4BB4B0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4C5F832D" w14:textId="6316F8CA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COST ESTIMATION</w:t>
            </w:r>
          </w:p>
        </w:tc>
      </w:tr>
      <w:tr w:rsidR="00861AB8" w14:paraId="6D2806DD" w14:textId="77777777" w:rsidTr="00861AB8">
        <w:trPr>
          <w:trHeight w:val="397"/>
          <w:jc w:val="center"/>
        </w:trPr>
        <w:tc>
          <w:tcPr>
            <w:tcW w:w="340" w:type="dxa"/>
            <w:vAlign w:val="center"/>
          </w:tcPr>
          <w:p w14:paraId="4D185B31" w14:textId="77777777" w:rsidR="00861AB8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3A6F4E47" w14:textId="742A13B8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5B1ACDB6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2E52A9BE" w14:textId="17D54B82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3446A3B5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15032DC0" w14:textId="6AF5D8CD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EXISTING CONDITIONS MODELING</w:t>
            </w:r>
          </w:p>
        </w:tc>
        <w:tc>
          <w:tcPr>
            <w:tcW w:w="340" w:type="dxa"/>
            <w:vAlign w:val="center"/>
          </w:tcPr>
          <w:p w14:paraId="35FECDCE" w14:textId="77777777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2211" w:type="dxa"/>
            <w:vAlign w:val="center"/>
          </w:tcPr>
          <w:p w14:paraId="0B2A3460" w14:textId="03533700" w:rsidR="00861AB8" w:rsidRPr="00560E79" w:rsidRDefault="00861AB8" w:rsidP="00861AB8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  <w:r w:rsidRPr="00287617">
              <w:rPr>
                <w:sz w:val="18"/>
                <w:szCs w:val="18"/>
              </w:rPr>
              <w:t>EXISTING CONDITIONS MODELING</w:t>
            </w:r>
          </w:p>
        </w:tc>
      </w:tr>
    </w:tbl>
    <w:p w14:paraId="1583F3A7" w14:textId="2A71B7C5" w:rsidR="00287617" w:rsidRDefault="00287617" w:rsidP="00560E79">
      <w:pPr>
        <w:pStyle w:val="ListeParagraf"/>
        <w:jc w:val="both"/>
        <w:rPr>
          <w:i/>
          <w:iCs/>
          <w:sz w:val="24"/>
          <w:szCs w:val="24"/>
        </w:rPr>
      </w:pPr>
    </w:p>
    <w:p w14:paraId="67A3BFF5" w14:textId="1D018BAC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4E529764" w14:textId="4EC4618C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5" w:name="_Toc118328244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E</w:t>
      </w:r>
      <w:r w:rsidRPr="0090478C">
        <w:rPr>
          <w:b/>
          <w:bCs/>
          <w:color w:val="auto"/>
        </w:rPr>
        <w:t xml:space="preserve">: </w:t>
      </w:r>
      <w:r w:rsidRPr="00861AB8">
        <w:rPr>
          <w:b/>
          <w:bCs/>
          <w:color w:val="auto"/>
        </w:rPr>
        <w:t>ORGANIZATIONAL ROLES / STAFFING</w:t>
      </w:r>
      <w:bookmarkEnd w:id="5"/>
    </w:p>
    <w:p w14:paraId="5186B0CB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5F580206" w14:textId="56E715BD" w:rsidR="00861AB8" w:rsidRPr="00861AB8" w:rsidRDefault="00861AB8" w:rsidP="00861AB8">
      <w:pPr>
        <w:pStyle w:val="ListeParagraf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BIM ROLES AND RESPONSIBILITIES:</w:t>
      </w:r>
    </w:p>
    <w:p w14:paraId="7A39CF98" w14:textId="25056356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5AC09C1A" w14:textId="2A3184B0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48BC155A" w14:textId="728BE71F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7C2E90C3" w14:textId="2FC19838" w:rsidR="00861AB8" w:rsidRPr="00861AB8" w:rsidRDefault="00861AB8" w:rsidP="00861AB8">
      <w:pPr>
        <w:pStyle w:val="ListeParagraf"/>
        <w:numPr>
          <w:ilvl w:val="0"/>
          <w:numId w:val="7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BIM USE STAFFING:</w:t>
      </w:r>
    </w:p>
    <w:p w14:paraId="30F96B8B" w14:textId="6555C8CA" w:rsidR="00861AB8" w:rsidRDefault="00861AB8" w:rsidP="00861AB8">
      <w:pPr>
        <w:jc w:val="both"/>
        <w:rPr>
          <w:i/>
          <w:iCs/>
          <w:sz w:val="24"/>
          <w:szCs w:val="24"/>
        </w:rPr>
      </w:pPr>
    </w:p>
    <w:tbl>
      <w:tblPr>
        <w:tblStyle w:val="TabloKlavuzu"/>
        <w:tblW w:w="9647" w:type="dxa"/>
        <w:jc w:val="center"/>
        <w:tblLook w:val="04A0" w:firstRow="1" w:lastRow="0" w:firstColumn="1" w:lastColumn="0" w:noHBand="0" w:noVBand="1"/>
      </w:tblPr>
      <w:tblGrid>
        <w:gridCol w:w="1933"/>
        <w:gridCol w:w="1483"/>
        <w:gridCol w:w="1871"/>
        <w:gridCol w:w="1588"/>
        <w:gridCol w:w="1298"/>
        <w:gridCol w:w="1474"/>
      </w:tblGrid>
      <w:tr w:rsidR="00861AB8" w14:paraId="3C237549" w14:textId="77777777" w:rsidTr="00861AB8">
        <w:trPr>
          <w:trHeight w:val="397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0000" w:themeFill="text1"/>
            <w:vAlign w:val="center"/>
          </w:tcPr>
          <w:p w14:paraId="7F7AEEEF" w14:textId="25BE82FD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BIM USE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A2D3AF7" w14:textId="77777777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861AB8">
              <w:rPr>
                <w:b/>
                <w:bCs/>
                <w:sz w:val="18"/>
                <w:szCs w:val="18"/>
              </w:rPr>
              <w:t>ORGANIZATION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43BDE30" w14:textId="273B49D3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NUMBER OF TOTAL STAFF FOR BIM USE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7C7A3B7" w14:textId="5F7C9ECF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 WORKER HOURS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30E079E0" w14:textId="4B00A839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LOCATION(S)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EB04A69" w14:textId="4396E2ED" w:rsidR="00861AB8" w:rsidRPr="00861AB8" w:rsidRDefault="00861AB8" w:rsidP="002E4276">
            <w:pPr>
              <w:pStyle w:val="ListeParagraf"/>
              <w:ind w:lef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LEAD CONTACT</w:t>
            </w:r>
          </w:p>
        </w:tc>
      </w:tr>
      <w:tr w:rsidR="00861AB8" w14:paraId="74F1E1E2" w14:textId="77777777" w:rsidTr="00861AB8">
        <w:trPr>
          <w:trHeight w:val="397"/>
          <w:jc w:val="center"/>
        </w:trPr>
        <w:tc>
          <w:tcPr>
            <w:tcW w:w="1933" w:type="dxa"/>
            <w:tcBorders>
              <w:top w:val="nil"/>
            </w:tcBorders>
            <w:vAlign w:val="center"/>
          </w:tcPr>
          <w:p w14:paraId="375754E0" w14:textId="4D2F388F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tcBorders>
              <w:top w:val="nil"/>
            </w:tcBorders>
            <w:vAlign w:val="center"/>
          </w:tcPr>
          <w:p w14:paraId="2C5FE9AC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tcBorders>
              <w:top w:val="nil"/>
            </w:tcBorders>
            <w:vAlign w:val="center"/>
          </w:tcPr>
          <w:p w14:paraId="76942C38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nil"/>
            </w:tcBorders>
            <w:vAlign w:val="center"/>
          </w:tcPr>
          <w:p w14:paraId="2D715E26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  <w:tcBorders>
              <w:top w:val="nil"/>
            </w:tcBorders>
            <w:vAlign w:val="center"/>
          </w:tcPr>
          <w:p w14:paraId="7135B0BE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tcBorders>
              <w:top w:val="nil"/>
            </w:tcBorders>
            <w:vAlign w:val="center"/>
          </w:tcPr>
          <w:p w14:paraId="33CA5A2B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61AB8" w14:paraId="70E62B90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7E739921" w14:textId="55E1A978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14:paraId="33C674E9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vAlign w:val="center"/>
          </w:tcPr>
          <w:p w14:paraId="5F7FD41A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45F8D1E5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75991FF8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0E6C6EDF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61AB8" w14:paraId="4202CD00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49222940" w14:textId="3E2CC07F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14:paraId="3E95527E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vAlign w:val="center"/>
          </w:tcPr>
          <w:p w14:paraId="018A883D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3A99452E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24FFD852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061A823B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861AB8" w14:paraId="00707B4A" w14:textId="77777777" w:rsidTr="00861AB8">
        <w:trPr>
          <w:trHeight w:val="397"/>
          <w:jc w:val="center"/>
        </w:trPr>
        <w:tc>
          <w:tcPr>
            <w:tcW w:w="1933" w:type="dxa"/>
            <w:vAlign w:val="center"/>
          </w:tcPr>
          <w:p w14:paraId="007F625A" w14:textId="0E8C79E3" w:rsidR="00861AB8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83" w:type="dxa"/>
            <w:vAlign w:val="center"/>
          </w:tcPr>
          <w:p w14:paraId="31ECD902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871" w:type="dxa"/>
            <w:vAlign w:val="center"/>
          </w:tcPr>
          <w:p w14:paraId="664DF20D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588" w:type="dxa"/>
            <w:vAlign w:val="center"/>
          </w:tcPr>
          <w:p w14:paraId="574BB746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298" w:type="dxa"/>
            <w:vAlign w:val="center"/>
          </w:tcPr>
          <w:p w14:paraId="0EC2D2CC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14:paraId="631D91D5" w14:textId="77777777" w:rsidR="00861AB8" w:rsidRPr="00560E79" w:rsidRDefault="00861AB8" w:rsidP="002E4276">
            <w:pPr>
              <w:pStyle w:val="ListeParagraf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2704D563" w14:textId="5F8E294C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6BD3364D" w14:textId="77777777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0D7252E" w14:textId="4CA2028D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6" w:name="_Toc118328245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F</w:t>
      </w:r>
      <w:r w:rsidRPr="0090478C">
        <w:rPr>
          <w:b/>
          <w:bCs/>
          <w:color w:val="auto"/>
        </w:rPr>
        <w:t xml:space="preserve">: </w:t>
      </w:r>
      <w:r>
        <w:rPr>
          <w:b/>
          <w:bCs/>
          <w:color w:val="auto"/>
        </w:rPr>
        <w:t>BIM PROCESS DESIGN</w:t>
      </w:r>
      <w:bookmarkEnd w:id="6"/>
    </w:p>
    <w:p w14:paraId="78BA1D44" w14:textId="7E48C6F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4905F993" w14:textId="05446262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2B7F053F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1701A574" w14:textId="6D611EC5" w:rsidR="00861AB8" w:rsidRPr="00861AB8" w:rsidRDefault="00861AB8" w:rsidP="00861AB8">
      <w:pPr>
        <w:pStyle w:val="ListeParagraf"/>
        <w:numPr>
          <w:ilvl w:val="0"/>
          <w:numId w:val="8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LEVEL ONE PROCESS OVERVIEW MAP: ATTACHMENT 2</w:t>
      </w:r>
    </w:p>
    <w:p w14:paraId="41E66939" w14:textId="3BE15C24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4F989856" w14:textId="77777777" w:rsidR="00861AB8" w:rsidRPr="00861AB8" w:rsidRDefault="00861AB8" w:rsidP="00861AB8">
      <w:pPr>
        <w:jc w:val="both"/>
        <w:rPr>
          <w:i/>
          <w:iCs/>
          <w:sz w:val="24"/>
          <w:szCs w:val="24"/>
        </w:rPr>
      </w:pPr>
    </w:p>
    <w:p w14:paraId="1B47837E" w14:textId="1D97D47E" w:rsidR="00861AB8" w:rsidRPr="00861AB8" w:rsidRDefault="00861AB8" w:rsidP="00861AB8">
      <w:pPr>
        <w:pStyle w:val="ListeParagraf"/>
        <w:numPr>
          <w:ilvl w:val="0"/>
          <w:numId w:val="8"/>
        </w:numPr>
        <w:rPr>
          <w:b/>
          <w:bCs/>
          <w:sz w:val="24"/>
          <w:szCs w:val="24"/>
        </w:rPr>
      </w:pPr>
      <w:r w:rsidRPr="00861AB8">
        <w:rPr>
          <w:b/>
          <w:bCs/>
          <w:sz w:val="24"/>
          <w:szCs w:val="24"/>
        </w:rPr>
        <w:t>LIST OF LEVEL TWO – DETAILED BIM USE PROCESS MAP(S):</w:t>
      </w:r>
      <w:r>
        <w:rPr>
          <w:b/>
          <w:bCs/>
          <w:sz w:val="24"/>
          <w:szCs w:val="24"/>
        </w:rPr>
        <w:t xml:space="preserve"> </w:t>
      </w:r>
      <w:r w:rsidRPr="00861AB8">
        <w:rPr>
          <w:b/>
          <w:bCs/>
          <w:sz w:val="24"/>
          <w:szCs w:val="24"/>
        </w:rPr>
        <w:t>ATTACHMENT 3</w:t>
      </w:r>
    </w:p>
    <w:p w14:paraId="5574091B" w14:textId="0530463A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EF53ACD" w14:textId="05F9AA30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7" w:name="_Toc118328246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G</w:t>
      </w:r>
      <w:r w:rsidRPr="0090478C">
        <w:rPr>
          <w:b/>
          <w:bCs/>
          <w:color w:val="auto"/>
        </w:rPr>
        <w:t xml:space="preserve">: </w:t>
      </w:r>
      <w:r w:rsidRPr="00861AB8">
        <w:rPr>
          <w:b/>
          <w:bCs/>
          <w:color w:val="auto"/>
        </w:rPr>
        <w:t>BIM INFORMATION EXCHANGES</w:t>
      </w:r>
      <w:bookmarkEnd w:id="7"/>
    </w:p>
    <w:p w14:paraId="70DD9267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7F4661A4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4A1CC3E4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6283DC94" w14:textId="0ACCB138" w:rsidR="00861AB8" w:rsidRPr="00861AB8" w:rsidRDefault="00861AB8" w:rsidP="00861AB8">
      <w:pPr>
        <w:pStyle w:val="ListeParagraf"/>
        <w:numPr>
          <w:ilvl w:val="0"/>
          <w:numId w:val="9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LIST OF INFORMATION EXCHANGE WORKSHEET(S): ATTACHMENT 4</w:t>
      </w:r>
    </w:p>
    <w:p w14:paraId="77B21685" w14:textId="77777777" w:rsidR="00861AB8" w:rsidRPr="00861AB8" w:rsidRDefault="00861AB8" w:rsidP="00861AB8">
      <w:pPr>
        <w:jc w:val="both"/>
        <w:rPr>
          <w:i/>
          <w:iCs/>
          <w:sz w:val="24"/>
          <w:szCs w:val="24"/>
        </w:rPr>
      </w:pPr>
    </w:p>
    <w:p w14:paraId="2802D013" w14:textId="752117D4" w:rsidR="00861AB8" w:rsidRPr="00861AB8" w:rsidRDefault="00861AB8" w:rsidP="00861AB8">
      <w:pPr>
        <w:pStyle w:val="ListeParagraf"/>
        <w:numPr>
          <w:ilvl w:val="0"/>
          <w:numId w:val="9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MODEL DEFINITION WORKSHEET: ATTACHMENT 5</w:t>
      </w:r>
    </w:p>
    <w:p w14:paraId="2987C464" w14:textId="77777777" w:rsidR="00861AB8" w:rsidRPr="00861AB8" w:rsidRDefault="00861AB8" w:rsidP="00861AB8">
      <w:pPr>
        <w:pStyle w:val="ListeParagraf"/>
        <w:rPr>
          <w:i/>
          <w:iCs/>
          <w:sz w:val="24"/>
          <w:szCs w:val="24"/>
        </w:rPr>
      </w:pPr>
    </w:p>
    <w:p w14:paraId="119C0566" w14:textId="3A8C3690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5732D27" w14:textId="25E31D9C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8" w:name="_Toc118328247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H</w:t>
      </w:r>
      <w:r w:rsidRPr="0090478C">
        <w:rPr>
          <w:b/>
          <w:bCs/>
          <w:color w:val="auto"/>
        </w:rPr>
        <w:t xml:space="preserve">: </w:t>
      </w:r>
      <w:r w:rsidRPr="00861AB8">
        <w:rPr>
          <w:b/>
          <w:bCs/>
          <w:color w:val="auto"/>
        </w:rPr>
        <w:t>BIM AND FACILITY DATA REQUIREMENTS</w:t>
      </w:r>
      <w:bookmarkEnd w:id="8"/>
    </w:p>
    <w:p w14:paraId="3015F560" w14:textId="11834F22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798D808" w14:textId="6F49F640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9" w:name="_Toc118328248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I</w:t>
      </w:r>
      <w:r w:rsidRPr="0090478C">
        <w:rPr>
          <w:b/>
          <w:bCs/>
          <w:color w:val="auto"/>
        </w:rPr>
        <w:t xml:space="preserve">: </w:t>
      </w:r>
      <w:r w:rsidRPr="00861AB8">
        <w:rPr>
          <w:b/>
          <w:bCs/>
          <w:color w:val="auto"/>
        </w:rPr>
        <w:t>COLLABORATION PROCEDURES</w:t>
      </w:r>
      <w:bookmarkEnd w:id="9"/>
    </w:p>
    <w:p w14:paraId="7DA4898A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2C3D5CC9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491D42FE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49303307" w14:textId="1E06A9B8" w:rsidR="00861AB8" w:rsidRPr="00861AB8" w:rsidRDefault="00861AB8" w:rsidP="00861AB8">
      <w:pPr>
        <w:pStyle w:val="ListeParagraf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COLLABORATION STRATEGY:</w:t>
      </w:r>
    </w:p>
    <w:p w14:paraId="224122BF" w14:textId="77777777" w:rsidR="00861AB8" w:rsidRPr="00861AB8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756F2262" w14:textId="77777777" w:rsidR="00861AB8" w:rsidRPr="00861AB8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1A6BFE87" w14:textId="43870B4D" w:rsidR="00861AB8" w:rsidRPr="00861AB8" w:rsidRDefault="00861AB8" w:rsidP="00861AB8">
      <w:pPr>
        <w:pStyle w:val="ListeParagraf"/>
        <w:numPr>
          <w:ilvl w:val="0"/>
          <w:numId w:val="10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MEETING PROCEDURES:</w:t>
      </w:r>
    </w:p>
    <w:p w14:paraId="2EC972FF" w14:textId="6C914E23" w:rsidR="00861AB8" w:rsidRDefault="00861AB8" w:rsidP="00861AB8">
      <w:pPr>
        <w:jc w:val="both"/>
        <w:rPr>
          <w:i/>
          <w:iCs/>
          <w:sz w:val="24"/>
          <w:szCs w:val="24"/>
        </w:rPr>
      </w:pPr>
    </w:p>
    <w:p w14:paraId="1D6F76FC" w14:textId="37BB8CA0" w:rsidR="00861AB8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861AB8">
        <w:rPr>
          <w:b/>
          <w:bCs/>
          <w:sz w:val="24"/>
          <w:szCs w:val="24"/>
        </w:rPr>
        <w:t>MODEL DELIVERY SCHEDULE OF INFORMATION EXCHANGE FOR SUBMISSION AND APPROVAL:</w:t>
      </w:r>
    </w:p>
    <w:p w14:paraId="1A8A3387" w14:textId="77777777" w:rsidR="00861AB8" w:rsidRPr="00861AB8" w:rsidRDefault="00861AB8" w:rsidP="00861AB8">
      <w:pPr>
        <w:pStyle w:val="ListeParagraf"/>
        <w:rPr>
          <w:b/>
          <w:bCs/>
          <w:sz w:val="24"/>
          <w:szCs w:val="24"/>
        </w:rPr>
      </w:pPr>
    </w:p>
    <w:p w14:paraId="310EA985" w14:textId="5946D1B7" w:rsidR="00861AB8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861AB8">
        <w:rPr>
          <w:b/>
          <w:bCs/>
          <w:sz w:val="24"/>
          <w:szCs w:val="24"/>
        </w:rPr>
        <w:t>INTERACTIVE WORKSPACE</w:t>
      </w:r>
      <w:r>
        <w:rPr>
          <w:b/>
          <w:bCs/>
          <w:sz w:val="24"/>
          <w:szCs w:val="24"/>
        </w:rPr>
        <w:t>:</w:t>
      </w:r>
    </w:p>
    <w:p w14:paraId="42A6C6BB" w14:textId="77777777" w:rsidR="00861AB8" w:rsidRPr="00861AB8" w:rsidRDefault="00861AB8" w:rsidP="00861AB8">
      <w:pPr>
        <w:pStyle w:val="ListeParagraf"/>
        <w:rPr>
          <w:b/>
          <w:bCs/>
          <w:sz w:val="24"/>
          <w:szCs w:val="24"/>
        </w:rPr>
      </w:pPr>
    </w:p>
    <w:p w14:paraId="0CE830DA" w14:textId="3E7C7DB1" w:rsidR="00861AB8" w:rsidRPr="00861AB8" w:rsidRDefault="00861AB8" w:rsidP="00861AB8">
      <w:pPr>
        <w:pStyle w:val="ListeParagraf"/>
        <w:numPr>
          <w:ilvl w:val="0"/>
          <w:numId w:val="10"/>
        </w:numPr>
        <w:jc w:val="both"/>
        <w:rPr>
          <w:b/>
          <w:bCs/>
          <w:sz w:val="24"/>
          <w:szCs w:val="24"/>
        </w:rPr>
      </w:pPr>
      <w:r w:rsidRPr="00861AB8">
        <w:rPr>
          <w:b/>
          <w:bCs/>
          <w:sz w:val="24"/>
          <w:szCs w:val="24"/>
        </w:rPr>
        <w:t>ELECTRONIC COMMUNICATION PROCEDURES:</w:t>
      </w:r>
    </w:p>
    <w:p w14:paraId="3C103B43" w14:textId="72B313B4" w:rsidR="00861AB8" w:rsidRDefault="00861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  <w:r>
        <w:rPr>
          <w:i/>
          <w:iCs/>
          <w:sz w:val="24"/>
          <w:szCs w:val="24"/>
        </w:rPr>
        <w:lastRenderedPageBreak/>
        <w:br w:type="page"/>
      </w:r>
    </w:p>
    <w:p w14:paraId="57BEB5C9" w14:textId="1FC4D91D" w:rsidR="00861AB8" w:rsidRPr="0090478C" w:rsidRDefault="00861AB8" w:rsidP="00861AB8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0" w:name="_Toc118328249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J</w:t>
      </w:r>
      <w:r w:rsidRPr="0090478C">
        <w:rPr>
          <w:b/>
          <w:bCs/>
          <w:color w:val="auto"/>
        </w:rPr>
        <w:t xml:space="preserve">: </w:t>
      </w:r>
      <w:r w:rsidRPr="00861AB8">
        <w:rPr>
          <w:b/>
          <w:bCs/>
          <w:color w:val="auto"/>
        </w:rPr>
        <w:t>QUALITY CONTROL</w:t>
      </w:r>
      <w:bookmarkEnd w:id="10"/>
    </w:p>
    <w:p w14:paraId="4A50D74E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1A60ABC5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09AA75A4" w14:textId="77777777" w:rsidR="00861AB8" w:rsidRDefault="00861AB8" w:rsidP="00861AB8">
      <w:pPr>
        <w:pStyle w:val="ListeParagraf"/>
        <w:jc w:val="both"/>
        <w:rPr>
          <w:i/>
          <w:iCs/>
          <w:sz w:val="24"/>
          <w:szCs w:val="24"/>
        </w:rPr>
      </w:pPr>
    </w:p>
    <w:p w14:paraId="3D6E2F53" w14:textId="3F229669" w:rsidR="00861AB8" w:rsidRPr="00861AB8" w:rsidRDefault="00861AB8" w:rsidP="00861AB8">
      <w:pPr>
        <w:pStyle w:val="ListeParagraf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OVERALL STRATEGY FOR QUALITY CONTROL:</w:t>
      </w:r>
    </w:p>
    <w:p w14:paraId="471A4BE8" w14:textId="77777777" w:rsidR="00861AB8" w:rsidRPr="00861AB8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40FAC73C" w14:textId="2584B5AD" w:rsidR="00861AB8" w:rsidRPr="00861AB8" w:rsidRDefault="00861AB8" w:rsidP="00861AB8">
      <w:pPr>
        <w:pStyle w:val="ListeParagraf"/>
        <w:numPr>
          <w:ilvl w:val="0"/>
          <w:numId w:val="11"/>
        </w:numPr>
        <w:jc w:val="both"/>
        <w:rPr>
          <w:i/>
          <w:iCs/>
          <w:sz w:val="24"/>
          <w:szCs w:val="24"/>
        </w:rPr>
      </w:pPr>
      <w:r w:rsidRPr="00861AB8">
        <w:rPr>
          <w:b/>
          <w:bCs/>
          <w:sz w:val="24"/>
          <w:szCs w:val="24"/>
        </w:rPr>
        <w:t>QUALITY CONTROL CHECKS:</w:t>
      </w:r>
    </w:p>
    <w:p w14:paraId="31971214" w14:textId="77777777" w:rsidR="00861AB8" w:rsidRPr="00861AB8" w:rsidRDefault="00861AB8" w:rsidP="00861AB8">
      <w:pPr>
        <w:pStyle w:val="ListeParagraf"/>
        <w:rPr>
          <w:i/>
          <w:iCs/>
          <w:sz w:val="24"/>
          <w:szCs w:val="24"/>
        </w:rPr>
      </w:pPr>
    </w:p>
    <w:p w14:paraId="6F3A7B3F" w14:textId="77777777" w:rsidR="00861AB8" w:rsidRPr="00861AB8" w:rsidRDefault="00861AB8" w:rsidP="00861AB8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4FC49BEF" w14:textId="2621E448" w:rsidR="00861AB8" w:rsidRDefault="00861AB8" w:rsidP="00861AB8">
      <w:pPr>
        <w:pStyle w:val="ListeParagraf"/>
        <w:numPr>
          <w:ilvl w:val="0"/>
          <w:numId w:val="11"/>
        </w:numPr>
        <w:rPr>
          <w:b/>
          <w:bCs/>
          <w:sz w:val="24"/>
          <w:szCs w:val="24"/>
        </w:rPr>
      </w:pPr>
      <w:r w:rsidRPr="00861AB8">
        <w:rPr>
          <w:b/>
          <w:bCs/>
          <w:sz w:val="24"/>
          <w:szCs w:val="24"/>
        </w:rPr>
        <w:t>MODEL ACCURACY AND TOLERANCES:</w:t>
      </w:r>
    </w:p>
    <w:p w14:paraId="7D3F65A2" w14:textId="77777777" w:rsidR="00861AB8" w:rsidRPr="00861AB8" w:rsidRDefault="00861AB8" w:rsidP="00861AB8">
      <w:pPr>
        <w:pStyle w:val="ListeParagraf"/>
        <w:ind w:left="1080"/>
        <w:rPr>
          <w:b/>
          <w:bCs/>
          <w:sz w:val="24"/>
          <w:szCs w:val="24"/>
        </w:rPr>
      </w:pPr>
    </w:p>
    <w:p w14:paraId="757F8186" w14:textId="68B7EDA2" w:rsidR="00DE5CF1" w:rsidRDefault="00DE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07844F4" w14:textId="66E9B89A" w:rsidR="00DE5CF1" w:rsidRPr="0090478C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1" w:name="_Toc118328250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K</w:t>
      </w:r>
      <w:r w:rsidRPr="0090478C">
        <w:rPr>
          <w:b/>
          <w:bCs/>
          <w:color w:val="auto"/>
        </w:rPr>
        <w:t xml:space="preserve">: </w:t>
      </w:r>
      <w:r w:rsidRPr="00DE5CF1">
        <w:rPr>
          <w:b/>
          <w:bCs/>
          <w:color w:val="auto"/>
        </w:rPr>
        <w:t>TECHNOLOGICAL INFRASTRUCTURE NEEDS</w:t>
      </w:r>
      <w:bookmarkEnd w:id="11"/>
    </w:p>
    <w:p w14:paraId="30FA2B12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085310A2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75B1C814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40558E11" w14:textId="263A6165" w:rsidR="00DE5CF1" w:rsidRPr="00861AB8" w:rsidRDefault="00DE5CF1" w:rsidP="00DE5CF1">
      <w:pPr>
        <w:pStyle w:val="ListeParagraf"/>
        <w:numPr>
          <w:ilvl w:val="0"/>
          <w:numId w:val="12"/>
        </w:numPr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SOFTWARE</w:t>
      </w:r>
      <w:r w:rsidRPr="00861AB8">
        <w:rPr>
          <w:b/>
          <w:bCs/>
          <w:sz w:val="24"/>
          <w:szCs w:val="24"/>
        </w:rPr>
        <w:t>:</w:t>
      </w:r>
    </w:p>
    <w:p w14:paraId="2D38041C" w14:textId="77777777" w:rsidR="00DE5CF1" w:rsidRPr="00861AB8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4C890C35" w14:textId="2F033C8A" w:rsidR="00DE5CF1" w:rsidRPr="00DE5CF1" w:rsidRDefault="00DE5CF1" w:rsidP="00DE5CF1">
      <w:pPr>
        <w:pStyle w:val="ListeParagraf"/>
        <w:numPr>
          <w:ilvl w:val="0"/>
          <w:numId w:val="12"/>
        </w:numPr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COMPUTERS / HARDWARE:</w:t>
      </w:r>
    </w:p>
    <w:p w14:paraId="40A61D94" w14:textId="77777777" w:rsidR="00DE5CF1" w:rsidRPr="00861AB8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311F6E9B" w14:textId="5F72B9E6" w:rsidR="00DE5CF1" w:rsidRPr="00861AB8" w:rsidRDefault="00DE5CF1" w:rsidP="00DE5CF1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DE5CF1">
        <w:rPr>
          <w:b/>
          <w:bCs/>
          <w:sz w:val="24"/>
          <w:szCs w:val="24"/>
        </w:rPr>
        <w:t>MODELING CONTENT AND REFERENCE INFORMATION</w:t>
      </w:r>
    </w:p>
    <w:p w14:paraId="73243E55" w14:textId="303C39FB" w:rsidR="00DE5CF1" w:rsidRDefault="00DE5CF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411EEE1" w14:textId="1FB528F8" w:rsidR="00DE5CF1" w:rsidRPr="0090478C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2" w:name="_Toc118328251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L</w:t>
      </w:r>
      <w:r w:rsidRPr="0090478C">
        <w:rPr>
          <w:b/>
          <w:bCs/>
          <w:color w:val="auto"/>
        </w:rPr>
        <w:t xml:space="preserve">: </w:t>
      </w:r>
      <w:r w:rsidRPr="00DE5CF1">
        <w:rPr>
          <w:b/>
          <w:bCs/>
          <w:color w:val="auto"/>
        </w:rPr>
        <w:t>MODEL STRUCTURE</w:t>
      </w:r>
      <w:bookmarkEnd w:id="12"/>
    </w:p>
    <w:p w14:paraId="4F061870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37E44D57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4C77D57A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012A548E" w14:textId="44389679" w:rsidR="00DE5CF1" w:rsidRPr="00DE5CF1" w:rsidRDefault="00DE5CF1" w:rsidP="00DE5CF1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FILE NAMING STRUCTURE:</w:t>
      </w:r>
    </w:p>
    <w:p w14:paraId="49F180B0" w14:textId="77777777" w:rsidR="00DE5CF1" w:rsidRPr="00861AB8" w:rsidRDefault="00DE5CF1" w:rsidP="00DE5CF1">
      <w:pPr>
        <w:pStyle w:val="ListeParagraf"/>
        <w:ind w:left="1080"/>
        <w:jc w:val="both"/>
        <w:rPr>
          <w:i/>
          <w:iCs/>
          <w:sz w:val="24"/>
          <w:szCs w:val="24"/>
        </w:rPr>
      </w:pPr>
    </w:p>
    <w:p w14:paraId="56B2E874" w14:textId="7E757527" w:rsidR="00DE5CF1" w:rsidRPr="00DE5CF1" w:rsidRDefault="00DE5CF1" w:rsidP="00DE5CF1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MODEL STRUCTURE:</w:t>
      </w:r>
    </w:p>
    <w:p w14:paraId="09E81FE6" w14:textId="77777777" w:rsidR="00DE5CF1" w:rsidRPr="00DE5CF1" w:rsidRDefault="00DE5CF1" w:rsidP="00DE5CF1">
      <w:pPr>
        <w:pStyle w:val="ListeParagraf"/>
        <w:rPr>
          <w:i/>
          <w:iCs/>
          <w:sz w:val="24"/>
          <w:szCs w:val="24"/>
        </w:rPr>
      </w:pPr>
    </w:p>
    <w:p w14:paraId="11891C5E" w14:textId="4211F329" w:rsidR="00861AB8" w:rsidRPr="00DE5CF1" w:rsidRDefault="00DE5CF1" w:rsidP="00861AB8">
      <w:pPr>
        <w:pStyle w:val="ListeParagraf"/>
        <w:numPr>
          <w:ilvl w:val="0"/>
          <w:numId w:val="13"/>
        </w:numPr>
        <w:jc w:val="both"/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MEASUREMENT AND COORDINATE SYSTEMS:</w:t>
      </w:r>
    </w:p>
    <w:p w14:paraId="2DA44D1A" w14:textId="77777777" w:rsidR="00DE5CF1" w:rsidRPr="00DE5CF1" w:rsidRDefault="00DE5CF1" w:rsidP="00DE5CF1">
      <w:pPr>
        <w:pStyle w:val="ListeParagraf"/>
        <w:rPr>
          <w:i/>
          <w:iCs/>
          <w:sz w:val="24"/>
          <w:szCs w:val="24"/>
        </w:rPr>
      </w:pPr>
    </w:p>
    <w:p w14:paraId="45AA3446" w14:textId="6776DDCE" w:rsidR="00DE5CF1" w:rsidRDefault="00DE5CF1" w:rsidP="00861AB8">
      <w:pPr>
        <w:pStyle w:val="ListeParagraf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DE5CF1">
        <w:rPr>
          <w:b/>
          <w:bCs/>
          <w:sz w:val="24"/>
          <w:szCs w:val="24"/>
        </w:rPr>
        <w:t>BIM AND CAD STANDARDS:</w:t>
      </w:r>
    </w:p>
    <w:p w14:paraId="58E34F5D" w14:textId="77777777" w:rsidR="00DE5CF1" w:rsidRPr="00DE5CF1" w:rsidRDefault="00DE5CF1" w:rsidP="00DE5CF1">
      <w:pPr>
        <w:pStyle w:val="ListeParagraf"/>
        <w:rPr>
          <w:b/>
          <w:bCs/>
          <w:sz w:val="24"/>
          <w:szCs w:val="24"/>
        </w:rPr>
      </w:pPr>
    </w:p>
    <w:p w14:paraId="562808B8" w14:textId="180B177B" w:rsidR="00DE5CF1" w:rsidRDefault="00DE5CF1" w:rsidP="00DE5CF1">
      <w:pPr>
        <w:jc w:val="both"/>
        <w:rPr>
          <w:b/>
          <w:bCs/>
          <w:sz w:val="24"/>
          <w:szCs w:val="24"/>
        </w:rPr>
      </w:pPr>
    </w:p>
    <w:p w14:paraId="7C909B6D" w14:textId="52A7AB51" w:rsidR="00DE5CF1" w:rsidRDefault="00DE5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07070F" w14:textId="04D3D2B6" w:rsidR="00DE5CF1" w:rsidRPr="0090478C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3" w:name="_Toc118328252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M</w:t>
      </w:r>
      <w:r w:rsidRPr="0090478C">
        <w:rPr>
          <w:b/>
          <w:bCs/>
          <w:color w:val="auto"/>
        </w:rPr>
        <w:t xml:space="preserve">: </w:t>
      </w:r>
      <w:r w:rsidRPr="00DE5CF1">
        <w:rPr>
          <w:b/>
          <w:bCs/>
          <w:color w:val="auto"/>
        </w:rPr>
        <w:t>PROJECT DELIVERABLES</w:t>
      </w:r>
      <w:bookmarkEnd w:id="13"/>
    </w:p>
    <w:p w14:paraId="0564330C" w14:textId="04BB3492" w:rsidR="00DE5CF1" w:rsidRDefault="00DE5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7DB54D" w14:textId="3E07E1EB" w:rsidR="00DE5CF1" w:rsidRPr="0090478C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4" w:name="_Toc118328253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N</w:t>
      </w:r>
      <w:r w:rsidRPr="0090478C">
        <w:rPr>
          <w:b/>
          <w:bCs/>
          <w:color w:val="auto"/>
        </w:rPr>
        <w:t xml:space="preserve">: </w:t>
      </w:r>
      <w:r w:rsidRPr="00DE5CF1">
        <w:rPr>
          <w:b/>
          <w:bCs/>
          <w:color w:val="auto"/>
        </w:rPr>
        <w:t>DELIVERY STRATEGY / CONTRACT</w:t>
      </w:r>
      <w:bookmarkEnd w:id="14"/>
    </w:p>
    <w:p w14:paraId="18A13693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7BB75295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42E80C46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36A02EB4" w14:textId="491E1746" w:rsidR="00DE5CF1" w:rsidRPr="00861AB8" w:rsidRDefault="00DE5CF1" w:rsidP="00DE5CF1">
      <w:pPr>
        <w:pStyle w:val="ListeParagraf"/>
        <w:numPr>
          <w:ilvl w:val="0"/>
          <w:numId w:val="15"/>
        </w:numPr>
        <w:jc w:val="both"/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DELIVERY AND CONTRACTING STRATEGY FOR THE PROJECT:</w:t>
      </w:r>
    </w:p>
    <w:p w14:paraId="178195B8" w14:textId="61596046" w:rsidR="00DE5CF1" w:rsidRDefault="00DE5CF1" w:rsidP="00DE5CF1">
      <w:pPr>
        <w:pStyle w:val="ListeParagraf"/>
        <w:ind w:left="1440"/>
        <w:rPr>
          <w:i/>
          <w:iCs/>
          <w:sz w:val="24"/>
          <w:szCs w:val="24"/>
        </w:rPr>
      </w:pPr>
    </w:p>
    <w:p w14:paraId="3CCF529E" w14:textId="77777777" w:rsidR="00DE5CF1" w:rsidRPr="00DE5CF1" w:rsidRDefault="00DE5CF1" w:rsidP="00DE5CF1">
      <w:pPr>
        <w:pStyle w:val="ListeParagraf"/>
        <w:ind w:left="1440"/>
        <w:rPr>
          <w:i/>
          <w:iCs/>
          <w:sz w:val="24"/>
          <w:szCs w:val="24"/>
        </w:rPr>
      </w:pPr>
    </w:p>
    <w:p w14:paraId="5A572592" w14:textId="313D4B61" w:rsidR="00DE5CF1" w:rsidRPr="00DE5CF1" w:rsidRDefault="00DE5CF1" w:rsidP="00DE5CF1">
      <w:pPr>
        <w:pStyle w:val="ListeParagraf"/>
        <w:numPr>
          <w:ilvl w:val="0"/>
          <w:numId w:val="15"/>
        </w:numPr>
        <w:rPr>
          <w:i/>
          <w:iCs/>
          <w:sz w:val="24"/>
          <w:szCs w:val="24"/>
        </w:rPr>
      </w:pPr>
      <w:r w:rsidRPr="00DE5CF1">
        <w:rPr>
          <w:b/>
          <w:bCs/>
          <w:sz w:val="24"/>
          <w:szCs w:val="24"/>
        </w:rPr>
        <w:t>TEAM SELECTION PROCEDURE:</w:t>
      </w:r>
    </w:p>
    <w:p w14:paraId="6034DD24" w14:textId="77777777" w:rsidR="00DE5CF1" w:rsidRDefault="00DE5CF1" w:rsidP="00DE5CF1">
      <w:pPr>
        <w:pStyle w:val="ListeParagraf"/>
        <w:ind w:left="1440"/>
        <w:jc w:val="both"/>
        <w:rPr>
          <w:b/>
          <w:bCs/>
          <w:sz w:val="24"/>
          <w:szCs w:val="24"/>
        </w:rPr>
      </w:pPr>
    </w:p>
    <w:p w14:paraId="1B360275" w14:textId="77777777" w:rsidR="00DE5CF1" w:rsidRDefault="00DE5CF1" w:rsidP="00DE5CF1">
      <w:pPr>
        <w:pStyle w:val="ListeParagraf"/>
        <w:ind w:left="1440"/>
        <w:jc w:val="both"/>
        <w:rPr>
          <w:b/>
          <w:bCs/>
          <w:sz w:val="24"/>
          <w:szCs w:val="24"/>
        </w:rPr>
      </w:pPr>
    </w:p>
    <w:p w14:paraId="1CDC88ED" w14:textId="3033C9F9" w:rsidR="00DE5CF1" w:rsidRDefault="00DE5CF1" w:rsidP="00DE5CF1">
      <w:pPr>
        <w:pStyle w:val="ListeParagraf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 w:rsidRPr="00DE5CF1">
        <w:rPr>
          <w:b/>
          <w:bCs/>
          <w:sz w:val="24"/>
          <w:szCs w:val="24"/>
        </w:rPr>
        <w:t>BIM CONTRACTING PROCEDURE:</w:t>
      </w:r>
    </w:p>
    <w:p w14:paraId="4DD8215C" w14:textId="6768BC83" w:rsidR="00DE5CF1" w:rsidRDefault="00DE5CF1" w:rsidP="00DE5CF1">
      <w:pPr>
        <w:jc w:val="both"/>
        <w:rPr>
          <w:b/>
          <w:bCs/>
          <w:sz w:val="24"/>
          <w:szCs w:val="24"/>
        </w:rPr>
      </w:pPr>
    </w:p>
    <w:p w14:paraId="3814D6CA" w14:textId="1280DE20" w:rsidR="00DE5CF1" w:rsidRDefault="00DE5C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6294A51" w14:textId="1755CFA6" w:rsidR="00DE5CF1" w:rsidRPr="0090478C" w:rsidRDefault="00DE5CF1" w:rsidP="00DE5CF1">
      <w:pPr>
        <w:pStyle w:val="Balk1"/>
        <w:pBdr>
          <w:bottom w:val="single" w:sz="4" w:space="1" w:color="auto"/>
        </w:pBdr>
        <w:jc w:val="both"/>
        <w:rPr>
          <w:b/>
          <w:bCs/>
          <w:color w:val="auto"/>
          <w:sz w:val="32"/>
          <w:szCs w:val="32"/>
        </w:rPr>
      </w:pPr>
      <w:bookmarkStart w:id="15" w:name="_Toc118328254"/>
      <w:r w:rsidRPr="0090478C">
        <w:rPr>
          <w:b/>
          <w:bCs/>
          <w:color w:val="auto"/>
        </w:rPr>
        <w:lastRenderedPageBreak/>
        <w:t xml:space="preserve">SECTION </w:t>
      </w:r>
      <w:r>
        <w:rPr>
          <w:b/>
          <w:bCs/>
          <w:color w:val="auto"/>
        </w:rPr>
        <w:t>O</w:t>
      </w:r>
      <w:r w:rsidRPr="0090478C">
        <w:rPr>
          <w:b/>
          <w:bCs/>
          <w:color w:val="auto"/>
        </w:rPr>
        <w:t xml:space="preserve">: </w:t>
      </w:r>
      <w:r w:rsidRPr="00DE5CF1">
        <w:rPr>
          <w:b/>
          <w:bCs/>
          <w:color w:val="auto"/>
        </w:rPr>
        <w:t>ATTACHMENTS</w:t>
      </w:r>
      <w:bookmarkEnd w:id="15"/>
    </w:p>
    <w:p w14:paraId="0914D83A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7FB7D187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49EE2B8B" w14:textId="77777777" w:rsidR="00DE5CF1" w:rsidRDefault="00DE5CF1" w:rsidP="00DE5CF1">
      <w:pPr>
        <w:pStyle w:val="ListeParagraf"/>
        <w:jc w:val="both"/>
        <w:rPr>
          <w:i/>
          <w:iCs/>
          <w:sz w:val="24"/>
          <w:szCs w:val="24"/>
        </w:rPr>
      </w:pPr>
    </w:p>
    <w:p w14:paraId="74D623D3" w14:textId="5878ACC6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BIM USE SELECTION WORKSHEET [FROM SECTION D]</w:t>
      </w:r>
    </w:p>
    <w:p w14:paraId="3A2DD9A8" w14:textId="77777777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LEVEL 1 PROCESS OVERVIEW MAP [FROM SECTION F]</w:t>
      </w:r>
    </w:p>
    <w:p w14:paraId="0C03CA0A" w14:textId="77777777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3. LEVEL 2 DETAILED BIM USE PROCESS MAP(S) [FROM SECTION F]</w:t>
      </w:r>
    </w:p>
    <w:p w14:paraId="086AAA78" w14:textId="77777777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4. INFORMATION EXCHANGE REQUIREMENT WORKSHEET(S) [FROM SECTION G]</w:t>
      </w:r>
    </w:p>
    <w:p w14:paraId="7F1A5FFB" w14:textId="77777777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5. MODEL DEFINITION WORKSHEET [FROM SECTION G]</w:t>
      </w:r>
    </w:p>
    <w:p w14:paraId="28890B10" w14:textId="31E12EB3" w:rsidR="00DE5CF1" w:rsidRPr="00DE5CF1" w:rsidRDefault="00DE5CF1" w:rsidP="00DE5CF1">
      <w:pPr>
        <w:pStyle w:val="ListeParagraf"/>
        <w:numPr>
          <w:ilvl w:val="0"/>
          <w:numId w:val="17"/>
        </w:numPr>
        <w:jc w:val="both"/>
        <w:rPr>
          <w:sz w:val="24"/>
          <w:szCs w:val="24"/>
        </w:rPr>
      </w:pPr>
      <w:r w:rsidRPr="00DE5CF1">
        <w:rPr>
          <w:sz w:val="24"/>
          <w:szCs w:val="24"/>
        </w:rPr>
        <w:t>6. DEVELOPED DOCUMENTS / CONTRACTS [FROM SECTION H]</w:t>
      </w:r>
    </w:p>
    <w:sectPr w:rsidR="00DE5CF1" w:rsidRPr="00DE5CF1" w:rsidSect="00B412E9">
      <w:head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452B" w14:textId="77777777" w:rsidR="00504951" w:rsidRDefault="00504951" w:rsidP="00B412E9">
      <w:pPr>
        <w:spacing w:after="0" w:line="240" w:lineRule="auto"/>
      </w:pPr>
      <w:r>
        <w:separator/>
      </w:r>
    </w:p>
  </w:endnote>
  <w:endnote w:type="continuationSeparator" w:id="0">
    <w:p w14:paraId="2BF968EB" w14:textId="77777777" w:rsidR="00504951" w:rsidRDefault="00504951" w:rsidP="00B4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063E" w14:textId="77777777" w:rsidR="00504951" w:rsidRDefault="00504951" w:rsidP="00B412E9">
      <w:pPr>
        <w:spacing w:after="0" w:line="240" w:lineRule="auto"/>
      </w:pPr>
      <w:r>
        <w:separator/>
      </w:r>
    </w:p>
  </w:footnote>
  <w:footnote w:type="continuationSeparator" w:id="0">
    <w:p w14:paraId="2A665EF8" w14:textId="77777777" w:rsidR="00504951" w:rsidRDefault="00504951" w:rsidP="00B41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172DF" w14:textId="61751653" w:rsidR="00B412E9" w:rsidRDefault="00B412E9">
    <w:pPr>
      <w:pStyle w:val="stBilgi"/>
    </w:pPr>
    <w:r>
      <w:t>IBESK ICU - BIM EXECUTION PLAN</w:t>
    </w:r>
    <w:r>
      <w:ptab w:relativeTo="margin" w:alignment="center" w:leader="none"/>
    </w:r>
    <w:r>
      <w:ptab w:relativeTo="margin" w:alignment="right" w:leader="none"/>
    </w:r>
    <w:r>
      <w:t>02.11.22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9D3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522AA"/>
    <w:multiLevelType w:val="hybridMultilevel"/>
    <w:tmpl w:val="8C6459B4"/>
    <w:lvl w:ilvl="0" w:tplc="23E444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A344F"/>
    <w:multiLevelType w:val="hybridMultilevel"/>
    <w:tmpl w:val="B6F8D890"/>
    <w:lvl w:ilvl="0" w:tplc="8D346694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505F47"/>
    <w:multiLevelType w:val="hybridMultilevel"/>
    <w:tmpl w:val="53DA5A2E"/>
    <w:lvl w:ilvl="0" w:tplc="AAC6FBBE">
      <w:start w:val="6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AAC6FBBE">
      <w:start w:val="6"/>
      <w:numFmt w:val="bullet"/>
      <w:lvlText w:val="-"/>
      <w:lvlJc w:val="left"/>
      <w:pPr>
        <w:ind w:left="1800" w:hanging="360"/>
      </w:pPr>
      <w:rPr>
        <w:rFonts w:ascii="Trebuchet MS" w:eastAsiaTheme="minorEastAsia" w:hAnsi="Trebuchet M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F642D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6C4E6F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065A66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4A3EA9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41C5D"/>
    <w:multiLevelType w:val="hybridMultilevel"/>
    <w:tmpl w:val="B6F8D89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2D1A44"/>
    <w:multiLevelType w:val="hybridMultilevel"/>
    <w:tmpl w:val="CF9E98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E564D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C35D9F"/>
    <w:multiLevelType w:val="hybridMultilevel"/>
    <w:tmpl w:val="8C6459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883207"/>
    <w:multiLevelType w:val="hybridMultilevel"/>
    <w:tmpl w:val="0690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1546F"/>
    <w:multiLevelType w:val="hybridMultilevel"/>
    <w:tmpl w:val="FA04EF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FE2BBA"/>
    <w:multiLevelType w:val="hybridMultilevel"/>
    <w:tmpl w:val="FA04EF20"/>
    <w:lvl w:ilvl="0" w:tplc="13144A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811"/>
    <w:multiLevelType w:val="hybridMultilevel"/>
    <w:tmpl w:val="FA04EF2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A60A4F"/>
    <w:multiLevelType w:val="hybridMultilevel"/>
    <w:tmpl w:val="CF9E98EA"/>
    <w:lvl w:ilvl="0" w:tplc="115AEC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40674">
    <w:abstractNumId w:val="16"/>
  </w:num>
  <w:num w:numId="2" w16cid:durableId="1747342974">
    <w:abstractNumId w:val="3"/>
  </w:num>
  <w:num w:numId="3" w16cid:durableId="1500273965">
    <w:abstractNumId w:val="9"/>
  </w:num>
  <w:num w:numId="4" w16cid:durableId="1812942986">
    <w:abstractNumId w:val="14"/>
  </w:num>
  <w:num w:numId="5" w16cid:durableId="1875845225">
    <w:abstractNumId w:val="13"/>
  </w:num>
  <w:num w:numId="6" w16cid:durableId="247084211">
    <w:abstractNumId w:val="15"/>
  </w:num>
  <w:num w:numId="7" w16cid:durableId="1461146439">
    <w:abstractNumId w:val="1"/>
  </w:num>
  <w:num w:numId="8" w16cid:durableId="1771508737">
    <w:abstractNumId w:val="4"/>
  </w:num>
  <w:num w:numId="9" w16cid:durableId="154956729">
    <w:abstractNumId w:val="7"/>
  </w:num>
  <w:num w:numId="10" w16cid:durableId="341468919">
    <w:abstractNumId w:val="10"/>
  </w:num>
  <w:num w:numId="11" w16cid:durableId="881940743">
    <w:abstractNumId w:val="6"/>
  </w:num>
  <w:num w:numId="12" w16cid:durableId="1630435580">
    <w:abstractNumId w:val="11"/>
  </w:num>
  <w:num w:numId="13" w16cid:durableId="1086221933">
    <w:abstractNumId w:val="5"/>
  </w:num>
  <w:num w:numId="14" w16cid:durableId="2083138924">
    <w:abstractNumId w:val="0"/>
  </w:num>
  <w:num w:numId="15" w16cid:durableId="510609621">
    <w:abstractNumId w:val="2"/>
  </w:num>
  <w:num w:numId="16" w16cid:durableId="1159421993">
    <w:abstractNumId w:val="8"/>
  </w:num>
  <w:num w:numId="17" w16cid:durableId="12033219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6"/>
    <w:rsid w:val="00246B39"/>
    <w:rsid w:val="00287617"/>
    <w:rsid w:val="003C496C"/>
    <w:rsid w:val="0043253A"/>
    <w:rsid w:val="00442C6D"/>
    <w:rsid w:val="004830CF"/>
    <w:rsid w:val="00504951"/>
    <w:rsid w:val="00560E79"/>
    <w:rsid w:val="00701856"/>
    <w:rsid w:val="008150C6"/>
    <w:rsid w:val="00861AB8"/>
    <w:rsid w:val="00897F82"/>
    <w:rsid w:val="008F3BF2"/>
    <w:rsid w:val="0090478C"/>
    <w:rsid w:val="00B412E9"/>
    <w:rsid w:val="00B44629"/>
    <w:rsid w:val="00C55890"/>
    <w:rsid w:val="00DE5CF1"/>
    <w:rsid w:val="00E60E35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C0DCC"/>
  <w15:chartTrackingRefBased/>
  <w15:docId w15:val="{1425FB18-15D9-4C3A-BB2F-AC128B22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78C"/>
  </w:style>
  <w:style w:type="paragraph" w:styleId="Balk1">
    <w:name w:val="heading 1"/>
    <w:basedOn w:val="Normal"/>
    <w:next w:val="Normal"/>
    <w:link w:val="Balk1Char"/>
    <w:uiPriority w:val="9"/>
    <w:qFormat/>
    <w:rsid w:val="0090478C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047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047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047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047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047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047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047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047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B412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AralkYok">
    <w:name w:val="No Spacing"/>
    <w:link w:val="AralkYokChar"/>
    <w:uiPriority w:val="1"/>
    <w:qFormat/>
    <w:rsid w:val="0090478C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B412E9"/>
  </w:style>
  <w:style w:type="paragraph" w:styleId="stBilgi">
    <w:name w:val="header"/>
    <w:basedOn w:val="Normal"/>
    <w:link w:val="stBilgiChar"/>
    <w:uiPriority w:val="99"/>
    <w:unhideWhenUsed/>
    <w:rsid w:val="00B412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412E9"/>
  </w:style>
  <w:style w:type="paragraph" w:styleId="AltBilgi">
    <w:name w:val="footer"/>
    <w:basedOn w:val="Normal"/>
    <w:link w:val="AltBilgiChar"/>
    <w:uiPriority w:val="99"/>
    <w:unhideWhenUsed/>
    <w:rsid w:val="00B412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412E9"/>
  </w:style>
  <w:style w:type="character" w:customStyle="1" w:styleId="Balk1Char">
    <w:name w:val="Başlık 1 Char"/>
    <w:basedOn w:val="VarsaylanParagrafYazTipi"/>
    <w:link w:val="Balk1"/>
    <w:uiPriority w:val="9"/>
    <w:rsid w:val="0090478C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TBal">
    <w:name w:val="TOC Heading"/>
    <w:basedOn w:val="Balk1"/>
    <w:next w:val="Normal"/>
    <w:uiPriority w:val="39"/>
    <w:unhideWhenUsed/>
    <w:qFormat/>
    <w:rsid w:val="0090478C"/>
    <w:pPr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B412E9"/>
    <w:pPr>
      <w:spacing w:after="100"/>
      <w:ind w:left="220"/>
    </w:pPr>
    <w:rPr>
      <w:rFonts w:cs="Times New Roman"/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B412E9"/>
    <w:pPr>
      <w:spacing w:after="100"/>
    </w:pPr>
    <w:rPr>
      <w:rFonts w:cs="Times New Roman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B412E9"/>
    <w:pPr>
      <w:spacing w:after="100"/>
      <w:ind w:left="440"/>
    </w:pPr>
    <w:rPr>
      <w:rFonts w:cs="Times New Roman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0478C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047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04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047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047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047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047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047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9047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KonuBal">
    <w:name w:val="Title"/>
    <w:basedOn w:val="Normal"/>
    <w:next w:val="Normal"/>
    <w:link w:val="KonuBalChar"/>
    <w:uiPriority w:val="10"/>
    <w:qFormat/>
    <w:rsid w:val="009047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0478C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9047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9047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Gl">
    <w:name w:val="Strong"/>
    <w:basedOn w:val="VarsaylanParagrafYazTipi"/>
    <w:uiPriority w:val="22"/>
    <w:qFormat/>
    <w:rsid w:val="0090478C"/>
    <w:rPr>
      <w:b/>
      <w:bCs/>
    </w:rPr>
  </w:style>
  <w:style w:type="character" w:styleId="Vurgu">
    <w:name w:val="Emphasis"/>
    <w:basedOn w:val="VarsaylanParagrafYazTipi"/>
    <w:uiPriority w:val="20"/>
    <w:qFormat/>
    <w:rsid w:val="0090478C"/>
    <w:rPr>
      <w:i/>
      <w:iCs/>
    </w:rPr>
  </w:style>
  <w:style w:type="paragraph" w:styleId="Alnt">
    <w:name w:val="Quote"/>
    <w:basedOn w:val="Normal"/>
    <w:next w:val="Normal"/>
    <w:link w:val="AlntChar"/>
    <w:uiPriority w:val="29"/>
    <w:qFormat/>
    <w:rsid w:val="009047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90478C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47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478C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90478C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90478C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90478C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90478C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90478C"/>
    <w:rPr>
      <w:b/>
      <w:bCs/>
      <w:smallCaps/>
    </w:rPr>
  </w:style>
  <w:style w:type="character" w:styleId="Kpr">
    <w:name w:val="Hyperlink"/>
    <w:basedOn w:val="VarsaylanParagrafYazTipi"/>
    <w:uiPriority w:val="99"/>
    <w:unhideWhenUsed/>
    <w:rsid w:val="0090478C"/>
    <w:rPr>
      <w:color w:val="FFAE3E" w:themeColor="hyperlink"/>
      <w:u w:val="single"/>
    </w:rPr>
  </w:style>
  <w:style w:type="paragraph" w:styleId="ListeParagraf">
    <w:name w:val="List Paragraph"/>
    <w:basedOn w:val="Normal"/>
    <w:uiPriority w:val="34"/>
    <w:qFormat/>
    <w:rsid w:val="0090478C"/>
    <w:pPr>
      <w:ind w:left="720"/>
      <w:contextualSpacing/>
    </w:pPr>
  </w:style>
  <w:style w:type="table" w:styleId="TabloKlavuzu">
    <w:name w:val="Table Grid"/>
    <w:basedOn w:val="NormalTablo"/>
    <w:uiPriority w:val="39"/>
    <w:rsid w:val="0056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B271C-F0DD-4802-8ADA-6DC8E8F9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Soysal</dc:creator>
  <cp:keywords/>
  <dc:description/>
  <cp:lastModifiedBy>Selim Soysal</cp:lastModifiedBy>
  <cp:revision>3</cp:revision>
  <dcterms:created xsi:type="dcterms:W3CDTF">2022-11-02T20:31:00Z</dcterms:created>
  <dcterms:modified xsi:type="dcterms:W3CDTF">2022-11-02T21:37:00Z</dcterms:modified>
</cp:coreProperties>
</file>